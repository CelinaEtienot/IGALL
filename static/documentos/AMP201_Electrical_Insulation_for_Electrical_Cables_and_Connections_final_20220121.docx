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3AE0B" w14:textId="5029716B" w:rsidR="005E3DAC" w:rsidRPr="00F308AB" w:rsidRDefault="004D6589" w:rsidP="00502E5E">
      <w:pPr>
        <w:pStyle w:val="IGALLTitle1"/>
        <w:tabs>
          <w:tab w:val="left" w:pos="1134"/>
        </w:tabs>
        <w:ind w:left="1134" w:hanging="1134"/>
      </w:pPr>
      <w:r w:rsidRPr="00F308AB">
        <w:t>AMP</w:t>
      </w:r>
      <w:r w:rsidR="008B4179" w:rsidRPr="00F308AB">
        <w:t xml:space="preserve"> </w:t>
      </w:r>
      <w:r w:rsidRPr="00F308AB">
        <w:t>201</w:t>
      </w:r>
      <w:r w:rsidR="000712FB">
        <w:tab/>
      </w:r>
      <w:r w:rsidR="00081FE6" w:rsidRPr="00F308AB">
        <w:t xml:space="preserve">ELECTRICAL </w:t>
      </w:r>
      <w:r w:rsidR="008C1FC5" w:rsidRPr="00F308AB">
        <w:t>INSULATION FOR ELE</w:t>
      </w:r>
      <w:r w:rsidR="00DC387A" w:rsidRPr="00F308AB">
        <w:t>C</w:t>
      </w:r>
      <w:r w:rsidR="008C1FC5" w:rsidRPr="00F308AB">
        <w:t>TRICAL CABLES</w:t>
      </w:r>
      <w:r w:rsidR="00FF4587" w:rsidRPr="00F308AB">
        <w:t xml:space="preserve"> AND CONNECTIONS NOT SUBJECT TO</w:t>
      </w:r>
      <w:r w:rsidR="008C1FC5" w:rsidRPr="00F308AB">
        <w:t xml:space="preserve"> ENVIRONMENTAL QUALIFICATION REQUIREMENTS</w:t>
      </w:r>
      <w:r w:rsidR="005D2BF0">
        <w:t xml:space="preserve"> (VERSION 20</w:t>
      </w:r>
      <w:r w:rsidR="00A47EE3">
        <w:t>2</w:t>
      </w:r>
      <w:r w:rsidR="009C7CFB">
        <w:t>1</w:t>
      </w:r>
      <w:r w:rsidR="005D2BF0">
        <w:t>)</w:t>
      </w:r>
    </w:p>
    <w:p w14:paraId="5DF0F125" w14:textId="77777777" w:rsidR="005E3DAC" w:rsidRPr="00F308AB" w:rsidRDefault="005E3DAC" w:rsidP="00502E5E">
      <w:pPr>
        <w:pStyle w:val="IGALLTitle2"/>
      </w:pPr>
      <w:r w:rsidRPr="00F308AB">
        <w:t>Programme Description</w:t>
      </w:r>
    </w:p>
    <w:p w14:paraId="7F5FF1AD" w14:textId="605572D0" w:rsidR="008C1FC5" w:rsidRPr="00F308AB" w:rsidRDefault="008C1FC5" w:rsidP="00502E5E">
      <w:r w:rsidRPr="00F308AB">
        <w:t xml:space="preserve">The purpose of the </w:t>
      </w:r>
      <w:r w:rsidR="00E142C6">
        <w:t>AMP</w:t>
      </w:r>
      <w:r w:rsidRPr="00F308AB">
        <w:t xml:space="preserve"> described herein is to provide reasonable assurance that the intended functions of electrical</w:t>
      </w:r>
      <w:r w:rsidR="00D35D56">
        <w:t xml:space="preserve"> insulation</w:t>
      </w:r>
      <w:r w:rsidRPr="00F308AB">
        <w:t xml:space="preserve"> </w:t>
      </w:r>
      <w:r w:rsidR="00D35D56">
        <w:t xml:space="preserve">for electrical </w:t>
      </w:r>
      <w:r w:rsidRPr="00F308AB">
        <w:t>cable</w:t>
      </w:r>
      <w:r w:rsidR="00D35D56">
        <w:t>s</w:t>
      </w:r>
      <w:r w:rsidR="00E80966" w:rsidRPr="00F308AB">
        <w:t xml:space="preserve"> </w:t>
      </w:r>
      <w:r w:rsidR="005D64FD" w:rsidRPr="00F308AB">
        <w:t>(e.g., powe</w:t>
      </w:r>
      <w:r w:rsidR="00C540A9" w:rsidRPr="00F308AB">
        <w:t>r</w:t>
      </w:r>
      <w:r w:rsidR="005D64FD" w:rsidRPr="00F308AB">
        <w:t xml:space="preserve">, control and instrumentation) </w:t>
      </w:r>
      <w:r w:rsidRPr="00F308AB">
        <w:t>and connection</w:t>
      </w:r>
      <w:r w:rsidR="00535F3C" w:rsidRPr="00F308AB">
        <w:t>s</w:t>
      </w:r>
      <w:r w:rsidRPr="00F308AB">
        <w:t xml:space="preserve"> that are not subject to the environmental qualification requirements and are exposed to adverse localized environments caused</w:t>
      </w:r>
      <w:r w:rsidR="00807F7D" w:rsidRPr="00F308AB">
        <w:t xml:space="preserve"> </w:t>
      </w:r>
      <w:r w:rsidRPr="00F308AB">
        <w:t>by temperature, radiation, moisture</w:t>
      </w:r>
      <w:r w:rsidR="0068322E" w:rsidRPr="00F308AB">
        <w:t>,</w:t>
      </w:r>
      <w:r w:rsidR="00B16786" w:rsidRPr="00F308AB">
        <w:t xml:space="preserve"> </w:t>
      </w:r>
      <w:r w:rsidR="001E37BA" w:rsidRPr="00F308AB">
        <w:t>wear</w:t>
      </w:r>
      <w:r w:rsidR="007517F5" w:rsidRPr="00F308AB">
        <w:t>,</w:t>
      </w:r>
      <w:r w:rsidR="009C1B58">
        <w:t xml:space="preserve"> and</w:t>
      </w:r>
      <w:r w:rsidR="00B16786" w:rsidRPr="00F308AB">
        <w:t xml:space="preserve"> </w:t>
      </w:r>
      <w:r w:rsidR="0068322E" w:rsidRPr="00F308AB">
        <w:t xml:space="preserve">or </w:t>
      </w:r>
      <w:r w:rsidR="00070D77">
        <w:rPr>
          <w:lang w:val="en-GB"/>
        </w:rPr>
        <w:t xml:space="preserve">chemical </w:t>
      </w:r>
      <w:r w:rsidR="00070D77" w:rsidRPr="00EB7F8B">
        <w:t>(e.g., such as leakage of solvents, hydraulic fluid and borates)</w:t>
      </w:r>
      <w:r w:rsidR="00070D77">
        <w:rPr>
          <w:lang w:val="en-GB"/>
        </w:rPr>
        <w:t xml:space="preserve"> or </w:t>
      </w:r>
      <w:r w:rsidR="00771CF6" w:rsidRPr="00F308AB">
        <w:t>surface</w:t>
      </w:r>
      <w:r w:rsidR="0068322E" w:rsidRPr="00F308AB">
        <w:t xml:space="preserve"> contamination </w:t>
      </w:r>
      <w:r w:rsidR="00FE5401" w:rsidRPr="00F308AB">
        <w:t>are adequately age managed</w:t>
      </w:r>
      <w:r w:rsidR="00C61C9C" w:rsidRPr="00F308AB">
        <w:t xml:space="preserve"> </w:t>
      </w:r>
      <w:r w:rsidR="002C2C53" w:rsidRPr="00F308AB">
        <w:t>[1-4</w:t>
      </w:r>
      <w:r w:rsidR="007F4FFE">
        <w:t>, 8-</w:t>
      </w:r>
      <w:r w:rsidR="0050120C">
        <w:t>11</w:t>
      </w:r>
      <w:r w:rsidR="002C2C53" w:rsidRPr="00F308AB">
        <w:t>].</w:t>
      </w:r>
    </w:p>
    <w:p w14:paraId="1EC786DD" w14:textId="428CA169" w:rsidR="00DF0DFB" w:rsidRPr="00EB5EA5" w:rsidRDefault="008C1FC5" w:rsidP="00502E5E">
      <w:pPr>
        <w:rPr>
          <w:color w:val="FF0000"/>
        </w:rPr>
      </w:pPr>
      <w:r w:rsidRPr="00EB5EA5">
        <w:rPr>
          <w:color w:val="FF0000"/>
        </w:rPr>
        <w:t xml:space="preserve">In most areas within a nuclear power plant, the actual </w:t>
      </w:r>
      <w:r w:rsidR="00081FE6" w:rsidRPr="00EB5EA5">
        <w:rPr>
          <w:color w:val="FF0000"/>
        </w:rPr>
        <w:t xml:space="preserve">operating </w:t>
      </w:r>
      <w:r w:rsidRPr="00EB5EA5">
        <w:rPr>
          <w:color w:val="FF0000"/>
        </w:rPr>
        <w:t>environments (e.g., temperature, radiation, moisture</w:t>
      </w:r>
      <w:r w:rsidR="00D35D56" w:rsidRPr="00EB5EA5">
        <w:rPr>
          <w:color w:val="FF0000"/>
        </w:rPr>
        <w:t xml:space="preserve">, wear, </w:t>
      </w:r>
      <w:r w:rsidR="009A135E" w:rsidRPr="00EB5EA5">
        <w:rPr>
          <w:color w:val="FF0000"/>
        </w:rPr>
        <w:t xml:space="preserve">chemical </w:t>
      </w:r>
      <w:r w:rsidR="00D35D56" w:rsidRPr="00EB5EA5">
        <w:rPr>
          <w:color w:val="FF0000"/>
        </w:rPr>
        <w:t>or surface contamination</w:t>
      </w:r>
      <w:r w:rsidRPr="00EB5EA5">
        <w:rPr>
          <w:color w:val="FF0000"/>
        </w:rPr>
        <w:t xml:space="preserve">) are less severe than the plant design environment. However, in a limited number of localized areas, the actual environments may be more severe than the </w:t>
      </w:r>
      <w:r w:rsidR="00C90342" w:rsidRPr="00EB5EA5">
        <w:rPr>
          <w:color w:val="FF0000"/>
        </w:rPr>
        <w:t xml:space="preserve">anticipated </w:t>
      </w:r>
      <w:r w:rsidRPr="00EB5EA5">
        <w:rPr>
          <w:color w:val="FF0000"/>
        </w:rPr>
        <w:t>plant design environment.</w:t>
      </w:r>
      <w:r w:rsidR="00807F7D" w:rsidRPr="00EB5EA5">
        <w:rPr>
          <w:color w:val="FF0000"/>
        </w:rPr>
        <w:t xml:space="preserve"> </w:t>
      </w:r>
      <w:r w:rsidR="00BB5574" w:rsidRPr="00EB5EA5">
        <w:rPr>
          <w:color w:val="FF0000"/>
        </w:rPr>
        <w:t xml:space="preserve">These localized areas are characterized as “adverse localized environments” that represent a limited plant area where the operating environment is significantly more severe than the plant design environment. </w:t>
      </w:r>
      <w:r w:rsidR="0085350D" w:rsidRPr="00EB5EA5">
        <w:rPr>
          <w:color w:val="FF0000"/>
        </w:rPr>
        <w:t>For example, next to or above steam generators, pressurizers, or hot process pipes, such as feedwater lines, main steam lines etc.</w:t>
      </w:r>
      <w:r w:rsidR="00807F7D" w:rsidRPr="00EB5EA5">
        <w:rPr>
          <w:color w:val="FF0000"/>
        </w:rPr>
        <w:t xml:space="preserve"> </w:t>
      </w:r>
      <w:r w:rsidR="005C7C10" w:rsidRPr="00EB5EA5">
        <w:rPr>
          <w:color w:val="FF0000"/>
        </w:rPr>
        <w:t xml:space="preserve">Adverse localized environments are a plant-specific condition; therefore, the operating plant clearly defines how adverse localized environments are determined. The operating plant identifies and inspects the adverse localized conditions for each of the most limiting conditions (e.g., temperature, radiation, moisture) for the accessible cables and connections within scope according to national regulatory requirements. </w:t>
      </w:r>
      <w:r w:rsidR="00AB4D96" w:rsidRPr="00EB5EA5">
        <w:rPr>
          <w:color w:val="FF0000"/>
        </w:rPr>
        <w:t>Adverse localized environments are identified through the use of an integrated approach. This approach may include, but is not limited to: (a) the review of EQ program</w:t>
      </w:r>
      <w:r w:rsidR="004F0BEB" w:rsidRPr="00EB5EA5">
        <w:rPr>
          <w:color w:val="FF0000"/>
        </w:rPr>
        <w:t>me</w:t>
      </w:r>
      <w:r w:rsidR="00AB4D96" w:rsidRPr="00EB5EA5">
        <w:rPr>
          <w:color w:val="FF0000"/>
        </w:rPr>
        <w:t xml:space="preserve"> radiation levels, and temperatures, (b) recorded information from equipment or plant instrumentation, (c) utilization of infrared thermography to identify hot spots on a real-time basis, (d) the</w:t>
      </w:r>
      <w:r w:rsidR="00807F7D" w:rsidRPr="00EB5EA5">
        <w:rPr>
          <w:color w:val="FF0000"/>
        </w:rPr>
        <w:t xml:space="preserve"> </w:t>
      </w:r>
      <w:r w:rsidR="00AB4D96" w:rsidRPr="00EB5EA5">
        <w:rPr>
          <w:color w:val="FF0000"/>
        </w:rPr>
        <w:t>as-built and field walk down data (e.g., cable routing data base), (e) plant modifications and maintenance practices, (f) review of relevant plant-specific and industry operating experience, (g) plant corrective actions</w:t>
      </w:r>
      <w:r w:rsidR="002C2C53" w:rsidRPr="00EB5EA5">
        <w:rPr>
          <w:color w:val="FF0000"/>
        </w:rPr>
        <w:t xml:space="preserve"> [5]</w:t>
      </w:r>
      <w:r w:rsidR="00A04A04" w:rsidRPr="00EB5EA5">
        <w:rPr>
          <w:color w:val="FF0000"/>
        </w:rPr>
        <w:t>.</w:t>
      </w:r>
    </w:p>
    <w:p w14:paraId="678DA06D" w14:textId="712A8D5B" w:rsidR="00AB4D96" w:rsidRPr="00F308AB" w:rsidRDefault="00705F6E" w:rsidP="00502E5E">
      <w:r w:rsidRPr="00F308AB">
        <w:t>Electrical</w:t>
      </w:r>
      <w:r w:rsidR="00BB5574" w:rsidRPr="00F308AB">
        <w:t xml:space="preserve"> i</w:t>
      </w:r>
      <w:r w:rsidR="008C1FC5" w:rsidRPr="00F308AB">
        <w:t xml:space="preserve">nsulation used in electrical cables and connections may degrade more rapidly than expected </w:t>
      </w:r>
      <w:r w:rsidR="00BB5574" w:rsidRPr="00F308AB">
        <w:t xml:space="preserve">when exposed </w:t>
      </w:r>
      <w:r w:rsidRPr="00F308AB">
        <w:t xml:space="preserve">to </w:t>
      </w:r>
      <w:r w:rsidR="00BB5574" w:rsidRPr="00F308AB">
        <w:t>an</w:t>
      </w:r>
      <w:r w:rsidR="008C1FC5" w:rsidRPr="00F308AB">
        <w:t xml:space="preserve"> adverse localized environment</w:t>
      </w:r>
      <w:r w:rsidRPr="00F308AB">
        <w:t xml:space="preserve">. Cable or connection electrical insulation </w:t>
      </w:r>
      <w:r w:rsidR="005D64FD" w:rsidRPr="00F308AB">
        <w:t>subjected to a</w:t>
      </w:r>
      <w:r w:rsidR="002C03CB" w:rsidRPr="00F308AB">
        <w:t>n</w:t>
      </w:r>
      <w:r w:rsidR="005D64FD" w:rsidRPr="00F308AB">
        <w:t xml:space="preserve"> adverse localized environment </w:t>
      </w:r>
      <w:r w:rsidRPr="00F308AB">
        <w:t xml:space="preserve">may increase </w:t>
      </w:r>
      <w:r w:rsidR="008C1FC5" w:rsidRPr="00F308AB">
        <w:t xml:space="preserve">the rate of </w:t>
      </w:r>
      <w:r w:rsidR="0090703F" w:rsidRPr="00F308AB">
        <w:t>ageing</w:t>
      </w:r>
      <w:r w:rsidR="008C1FC5" w:rsidRPr="00F308AB">
        <w:t xml:space="preserve"> of a component</w:t>
      </w:r>
      <w:r w:rsidRPr="00F308AB">
        <w:t xml:space="preserve"> or</w:t>
      </w:r>
      <w:r w:rsidR="008C1FC5" w:rsidRPr="00F308AB">
        <w:t xml:space="preserve"> have an adverse effect on operability. An adverse localized environment exists based on the most limiting</w:t>
      </w:r>
      <w:r w:rsidR="005D64FD" w:rsidRPr="00F308AB">
        <w:t xml:space="preserve"> actual operating environment </w:t>
      </w:r>
      <w:r w:rsidR="0089508A" w:rsidRPr="00F308AB">
        <w:t>(e.g.,</w:t>
      </w:r>
      <w:r w:rsidR="008C1FC5" w:rsidRPr="00F308AB">
        <w:t xml:space="preserve"> temperature, radiation, moisture</w:t>
      </w:r>
      <w:r w:rsidR="002E3785" w:rsidRPr="00F308AB">
        <w:t xml:space="preserve">, </w:t>
      </w:r>
      <w:r w:rsidR="00C04CB1">
        <w:t xml:space="preserve">wear, </w:t>
      </w:r>
      <w:r w:rsidR="009C1B58">
        <w:t xml:space="preserve">and </w:t>
      </w:r>
      <w:r w:rsidR="00037D9E">
        <w:t xml:space="preserve">chemical </w:t>
      </w:r>
      <w:r w:rsidR="002E3785" w:rsidRPr="00F308AB">
        <w:t xml:space="preserve">or </w:t>
      </w:r>
      <w:r w:rsidR="00AB4D96" w:rsidRPr="00F308AB">
        <w:t>surface</w:t>
      </w:r>
      <w:r w:rsidR="002E3785" w:rsidRPr="00F308AB">
        <w:t xml:space="preserve"> contamination such as leakage of solvents, hydraulic </w:t>
      </w:r>
      <w:proofErr w:type="gramStart"/>
      <w:r w:rsidR="002E3785" w:rsidRPr="00F308AB">
        <w:t>fluid</w:t>
      </w:r>
      <w:proofErr w:type="gramEnd"/>
      <w:r w:rsidR="002E3785" w:rsidRPr="00F308AB">
        <w:t xml:space="preserve"> and borates</w:t>
      </w:r>
      <w:r w:rsidR="0089508A" w:rsidRPr="00F308AB">
        <w:t>)</w:t>
      </w:r>
      <w:r w:rsidR="008C1FC5" w:rsidRPr="00F308AB">
        <w:t xml:space="preserve"> for the insulation material of cables or connections. </w:t>
      </w:r>
    </w:p>
    <w:p w14:paraId="3F507520" w14:textId="758AB4D7" w:rsidR="00AB4D96" w:rsidRPr="009C7CFB" w:rsidRDefault="00AB4D96" w:rsidP="00502E5E">
      <w:r w:rsidRPr="009C7CFB">
        <w:t xml:space="preserve">These adverse localized environments have been found to cause degradation of the insulating materials on electrical cables and connections that are visually observable, such as color changes or surface cracking. These visual indications can be used as indicators of degradation. </w:t>
      </w:r>
      <w:r w:rsidR="00D9482D" w:rsidRPr="009C7CFB">
        <w:t>Additionally, operating experience</w:t>
      </w:r>
      <w:r w:rsidR="004B4E50" w:rsidRPr="009C7CFB">
        <w:t xml:space="preserve"> i</w:t>
      </w:r>
      <w:r w:rsidR="00D9482D" w:rsidRPr="009C7CFB">
        <w:t>n some member states has shown degradation of cable insulation</w:t>
      </w:r>
      <w:r w:rsidR="004B4E50" w:rsidRPr="009C7CFB">
        <w:t xml:space="preserve"> [6] </w:t>
      </w:r>
      <w:r w:rsidR="00D9482D" w:rsidRPr="009C7CFB">
        <w:t xml:space="preserve">due to changes in overall environmental conditions </w:t>
      </w:r>
      <w:r w:rsidR="009E24DF" w:rsidRPr="009C7CFB">
        <w:t xml:space="preserve">following a </w:t>
      </w:r>
      <w:r w:rsidR="00D9482D" w:rsidRPr="009C7CFB">
        <w:t xml:space="preserve">modification in the plant </w:t>
      </w:r>
      <w:r w:rsidR="00C96249" w:rsidRPr="009C7CFB">
        <w:t xml:space="preserve">and resulting in </w:t>
      </w:r>
      <w:r w:rsidR="00D9482D" w:rsidRPr="009C7CFB">
        <w:t xml:space="preserve">degradation of </w:t>
      </w:r>
      <w:r w:rsidR="00C96249" w:rsidRPr="009C7CFB">
        <w:t xml:space="preserve">the </w:t>
      </w:r>
      <w:r w:rsidR="00D9482D" w:rsidRPr="009C7CFB">
        <w:t>heat sink</w:t>
      </w:r>
      <w:r w:rsidR="006A6252" w:rsidRPr="009C7CFB">
        <w:t>.</w:t>
      </w:r>
    </w:p>
    <w:p w14:paraId="0CAA2C50" w14:textId="77777777" w:rsidR="00497161" w:rsidRPr="00F308AB" w:rsidRDefault="00497161" w:rsidP="00502E5E">
      <w:r w:rsidRPr="00F308AB">
        <w:t>The ageing effects</w:t>
      </w:r>
      <w:r w:rsidR="005F7087" w:rsidRPr="00F308AB">
        <w:t xml:space="preserve"> </w:t>
      </w:r>
      <w:r w:rsidRPr="00F308AB">
        <w:t xml:space="preserve">detected in </w:t>
      </w:r>
      <w:r w:rsidR="00397EAB">
        <w:t xml:space="preserve">electrical insulation for </w:t>
      </w:r>
      <w:r w:rsidR="00C04CB1">
        <w:t xml:space="preserve">electrical </w:t>
      </w:r>
      <w:r w:rsidRPr="00F308AB">
        <w:t>cables and connections</w:t>
      </w:r>
      <w:r w:rsidR="00C04CB1">
        <w:t xml:space="preserve"> </w:t>
      </w:r>
      <w:r w:rsidRPr="00F308AB">
        <w:t xml:space="preserve">are </w:t>
      </w:r>
      <w:r w:rsidRPr="00F308AB">
        <w:rPr>
          <w:lang w:val="en-GB"/>
        </w:rPr>
        <w:t xml:space="preserve">reduced insulation resistance and </w:t>
      </w:r>
      <w:r w:rsidR="00824C62" w:rsidRPr="00F308AB">
        <w:rPr>
          <w:lang w:val="en-GB"/>
        </w:rPr>
        <w:t xml:space="preserve">material </w:t>
      </w:r>
      <w:r w:rsidRPr="00F308AB">
        <w:rPr>
          <w:lang w:val="en-GB"/>
        </w:rPr>
        <w:t xml:space="preserve">hardening </w:t>
      </w:r>
      <w:r w:rsidR="00CB7551" w:rsidRPr="00F308AB">
        <w:rPr>
          <w:lang w:val="en-GB"/>
        </w:rPr>
        <w:t>or</w:t>
      </w:r>
      <w:r w:rsidRPr="00F308AB">
        <w:rPr>
          <w:lang w:val="en-GB"/>
        </w:rPr>
        <w:t xml:space="preserve"> loss of strength</w:t>
      </w:r>
      <w:r w:rsidR="004439EC" w:rsidRPr="00F308AB">
        <w:rPr>
          <w:lang w:val="en-GB"/>
        </w:rPr>
        <w:t xml:space="preserve"> (e.g., dielectric or material). </w:t>
      </w:r>
      <w:r w:rsidRPr="00F308AB">
        <w:rPr>
          <w:lang w:val="en-GB"/>
        </w:rPr>
        <w:t xml:space="preserve">These ageing effects are produced by ageing related degradation mechanisms such as thermal degradation of organic materials, radiation induced oxidation, moisture intrusion, </w:t>
      </w:r>
      <w:r w:rsidR="00037D9E">
        <w:rPr>
          <w:lang w:val="en-GB"/>
        </w:rPr>
        <w:t xml:space="preserve">chemical or </w:t>
      </w:r>
      <w:r w:rsidR="00AB4D96" w:rsidRPr="00F308AB">
        <w:rPr>
          <w:lang w:val="en-GB"/>
        </w:rPr>
        <w:t xml:space="preserve">surface </w:t>
      </w:r>
      <w:r w:rsidRPr="00F308AB">
        <w:rPr>
          <w:lang w:val="en-GB"/>
        </w:rPr>
        <w:t>contamination,</w:t>
      </w:r>
      <w:r w:rsidR="00005C40" w:rsidRPr="00F308AB">
        <w:t xml:space="preserve"> radiolysis, </w:t>
      </w:r>
      <w:r w:rsidRPr="00F308AB">
        <w:t>volatilization of plasticizers, water</w:t>
      </w:r>
      <w:r w:rsidR="00005C40" w:rsidRPr="00F308AB">
        <w:t>/electrical</w:t>
      </w:r>
      <w:r w:rsidRPr="00F308AB">
        <w:t xml:space="preserve"> trees, </w:t>
      </w:r>
      <w:r w:rsidR="00005C40" w:rsidRPr="00F308AB">
        <w:t xml:space="preserve">and </w:t>
      </w:r>
      <w:r w:rsidRPr="00F308AB">
        <w:t>wear</w:t>
      </w:r>
      <w:r w:rsidR="00005C40" w:rsidRPr="00F308AB">
        <w:t>.</w:t>
      </w:r>
    </w:p>
    <w:p w14:paraId="7772AAD0" w14:textId="77777777" w:rsidR="008C1FC5" w:rsidRPr="00F308AB" w:rsidRDefault="008C1FC5" w:rsidP="00502E5E">
      <w:r w:rsidRPr="00F308AB">
        <w:lastRenderedPageBreak/>
        <w:t xml:space="preserve">The </w:t>
      </w:r>
      <w:r w:rsidR="00EE1253" w:rsidRPr="00F308AB">
        <w:t>programme</w:t>
      </w:r>
      <w:r w:rsidR="002C2C53" w:rsidRPr="00F308AB">
        <w:t xml:space="preserve"> </w:t>
      </w:r>
      <w:r w:rsidRPr="00F308AB">
        <w:t xml:space="preserve">described herein was written specifically to address </w:t>
      </w:r>
      <w:r w:rsidR="00F45EC0">
        <w:t xml:space="preserve">electrical insulation for electrical </w:t>
      </w:r>
      <w:r w:rsidRPr="00F308AB">
        <w:t xml:space="preserve">cables and connections at plants whose configuration is such that most (if not all) </w:t>
      </w:r>
      <w:r w:rsidR="00543A64">
        <w:t xml:space="preserve">electrical </w:t>
      </w:r>
      <w:r w:rsidRPr="00F308AB">
        <w:t xml:space="preserve">cables and connections installed in adverse localized environments are accessible. </w:t>
      </w:r>
      <w:r w:rsidR="005A5BEF" w:rsidRPr="00F308AB">
        <w:t>Accessible c</w:t>
      </w:r>
      <w:r w:rsidRPr="00F308AB">
        <w:t>ables and connections</w:t>
      </w:r>
      <w:r w:rsidR="00676865" w:rsidRPr="00F308AB">
        <w:t xml:space="preserve"> </w:t>
      </w:r>
      <w:r w:rsidRPr="00F308AB">
        <w:t xml:space="preserve">are </w:t>
      </w:r>
      <w:r w:rsidR="005A5BEF" w:rsidRPr="00F308AB">
        <w:t xml:space="preserve">visually </w:t>
      </w:r>
      <w:r w:rsidR="00F23D00" w:rsidRPr="00F308AB">
        <w:t>inspected and represent</w:t>
      </w:r>
      <w:r w:rsidRPr="00F308AB">
        <w:t>, with reasonable assurance, all cable and connection</w:t>
      </w:r>
      <w:r w:rsidR="00676865" w:rsidRPr="00F308AB">
        <w:t xml:space="preserve"> </w:t>
      </w:r>
      <w:r w:rsidR="00AF6245" w:rsidRPr="00F308AB">
        <w:t>ageing</w:t>
      </w:r>
      <w:r w:rsidR="001E56FE" w:rsidRPr="00F308AB">
        <w:t xml:space="preserve"> effects</w:t>
      </w:r>
      <w:r w:rsidRPr="00F308AB">
        <w:t xml:space="preserve"> in the adverse localized environment. If an unacceptable condition or situation is identified for a</w:t>
      </w:r>
      <w:r w:rsidR="001E56FE" w:rsidRPr="00F308AB">
        <w:t>n accessible</w:t>
      </w:r>
      <w:r w:rsidRPr="00F308AB">
        <w:t xml:space="preserve"> cable or connection, a determination is made</w:t>
      </w:r>
      <w:r w:rsidR="00DF0DFB" w:rsidRPr="00F308AB">
        <w:t>,</w:t>
      </w:r>
      <w:r w:rsidR="00676865" w:rsidRPr="00F308AB">
        <w:t xml:space="preserve"> </w:t>
      </w:r>
      <w:r w:rsidR="00DF0DFB" w:rsidRPr="00F308AB">
        <w:t>consistent with a member state</w:t>
      </w:r>
      <w:r w:rsidR="00F45EC0">
        <w:t>’</w:t>
      </w:r>
      <w:r w:rsidR="00DF0DFB" w:rsidRPr="00F308AB">
        <w:t xml:space="preserve">s acceptance criteria and corrective action program, </w:t>
      </w:r>
      <w:r w:rsidRPr="00F308AB">
        <w:t xml:space="preserve">as to whether </w:t>
      </w:r>
      <w:r w:rsidR="001E56FE" w:rsidRPr="00F308AB">
        <w:t>additional visual inspection</w:t>
      </w:r>
      <w:r w:rsidR="00DF0DFB" w:rsidRPr="00F308AB">
        <w:t>s</w:t>
      </w:r>
      <w:r w:rsidR="001E56FE" w:rsidRPr="00F308AB">
        <w:t xml:space="preserve"> or testing is required </w:t>
      </w:r>
      <w:r w:rsidR="00771CF6" w:rsidRPr="00F308AB">
        <w:t>and if</w:t>
      </w:r>
      <w:r w:rsidR="00676865" w:rsidRPr="00F308AB">
        <w:t xml:space="preserve"> </w:t>
      </w:r>
      <w:r w:rsidRPr="00F308AB">
        <w:t>the same condition or situation is applicable to inaccessible cables or connections</w:t>
      </w:r>
      <w:r w:rsidR="001E56FE" w:rsidRPr="00F308AB">
        <w:t xml:space="preserve"> electrical insulation</w:t>
      </w:r>
      <w:r w:rsidRPr="00F308AB">
        <w:t xml:space="preserve">. As such, this </w:t>
      </w:r>
      <w:r w:rsidR="00EE1253" w:rsidRPr="00F308AB">
        <w:t>programme</w:t>
      </w:r>
      <w:r w:rsidR="00AE27A5" w:rsidRPr="00F308AB">
        <w:t xml:space="preserve"> </w:t>
      </w:r>
      <w:r w:rsidRPr="00F308AB">
        <w:t>does not apply to plants in which most cables are inaccessible</w:t>
      </w:r>
      <w:r w:rsidR="00F45EC0">
        <w:t>.</w:t>
      </w:r>
    </w:p>
    <w:p w14:paraId="050FDEC8" w14:textId="77777777" w:rsidR="005A5BEF" w:rsidRPr="00F308AB" w:rsidRDefault="00DF0DFB" w:rsidP="00502E5E">
      <w:r w:rsidRPr="00F308AB">
        <w:t>In this</w:t>
      </w:r>
      <w:r w:rsidR="005A5BEF" w:rsidRPr="00F308AB">
        <w:t xml:space="preserve"> program</w:t>
      </w:r>
      <w:r w:rsidR="00755D0D" w:rsidRPr="00F308AB">
        <w:t>me</w:t>
      </w:r>
      <w:r w:rsidR="00771CF6" w:rsidRPr="00F308AB">
        <w:t>,</w:t>
      </w:r>
      <w:r w:rsidR="00F509E5" w:rsidRPr="00F308AB">
        <w:t xml:space="preserve"> </w:t>
      </w:r>
      <w:r w:rsidR="00771CF6" w:rsidRPr="00F308AB">
        <w:t xml:space="preserve">the </w:t>
      </w:r>
      <w:r w:rsidR="005A5BEF" w:rsidRPr="00F308AB">
        <w:t>accessible in-scope cable and connection</w:t>
      </w:r>
      <w:r w:rsidR="000A6463" w:rsidRPr="00F308AB">
        <w:t xml:space="preserve"> visual</w:t>
      </w:r>
      <w:r w:rsidR="005A5BEF" w:rsidRPr="00F308AB">
        <w:t xml:space="preserve"> inspection </w:t>
      </w:r>
      <w:r w:rsidR="000A6463" w:rsidRPr="00F308AB">
        <w:t>is</w:t>
      </w:r>
      <w:r w:rsidR="005A5BEF" w:rsidRPr="00F308AB">
        <w:t xml:space="preserve"> performed from the floor, with the use of scaffolding as available, without the opening of junction boxes, pull boxes, or terminal boxes. The purpose of the visual inspection is to identify adverse localized environments (employing diagnostic tools such as thermography as applicable). These potential adverse localized environments are then evaluated which may require </w:t>
      </w:r>
      <w:r w:rsidR="00330AFB" w:rsidRPr="00F308AB">
        <w:t xml:space="preserve">more detailed </w:t>
      </w:r>
      <w:r w:rsidR="000A6463" w:rsidRPr="00F308AB">
        <w:t xml:space="preserve">visual </w:t>
      </w:r>
      <w:r w:rsidR="005A5BEF" w:rsidRPr="00F308AB">
        <w:t xml:space="preserve">inspection </w:t>
      </w:r>
      <w:r w:rsidR="000A6463" w:rsidRPr="00F308AB">
        <w:t xml:space="preserve">or testing as applicable </w:t>
      </w:r>
      <w:r w:rsidR="005A5BEF" w:rsidRPr="00F308AB">
        <w:t xml:space="preserve">to assess </w:t>
      </w:r>
      <w:r w:rsidR="00543A64">
        <w:t xml:space="preserve">electrical </w:t>
      </w:r>
      <w:r w:rsidR="005A5BEF" w:rsidRPr="00F308AB">
        <w:t>cable and connect</w:t>
      </w:r>
      <w:r w:rsidR="00F45EC0">
        <w:t>ion</w:t>
      </w:r>
      <w:r w:rsidR="005A5BEF" w:rsidRPr="00F308AB">
        <w:t xml:space="preserve"> electrical insulation </w:t>
      </w:r>
      <w:r w:rsidR="00AF6245" w:rsidRPr="00F308AB">
        <w:t>ageing</w:t>
      </w:r>
      <w:r w:rsidR="005A5BEF" w:rsidRPr="00F308AB">
        <w:t xml:space="preserve"> </w:t>
      </w:r>
      <w:r w:rsidR="00285668" w:rsidRPr="00F308AB">
        <w:t xml:space="preserve">effects and </w:t>
      </w:r>
      <w:r w:rsidR="005A5BEF" w:rsidRPr="00F308AB">
        <w:t>degradation</w:t>
      </w:r>
      <w:r w:rsidR="00860927" w:rsidRPr="00F308AB">
        <w:t xml:space="preserve"> mechanisms</w:t>
      </w:r>
      <w:r w:rsidR="005A5BEF" w:rsidRPr="00F308AB">
        <w:t xml:space="preserve">. </w:t>
      </w:r>
    </w:p>
    <w:p w14:paraId="4CE263D1" w14:textId="17768B03" w:rsidR="005A5BEF" w:rsidRPr="00F308AB" w:rsidRDefault="000A6463" w:rsidP="00502E5E">
      <w:r w:rsidRPr="00F308AB">
        <w:t xml:space="preserve">The cable condition monitoring portion of the AMP utilizes sampling for </w:t>
      </w:r>
      <w:r w:rsidR="00771CF6" w:rsidRPr="00F308AB">
        <w:t xml:space="preserve">electrical insulation testing of electrical </w:t>
      </w:r>
      <w:r w:rsidRPr="00F308AB">
        <w:t>cable and connection</w:t>
      </w:r>
      <w:r w:rsidR="00771CF6" w:rsidRPr="00F308AB">
        <w:t>s</w:t>
      </w:r>
      <w:r w:rsidRPr="00F308AB">
        <w:t xml:space="preserve">, if applicable. The component sampling methodology utilizes a representative sample </w:t>
      </w:r>
      <w:r w:rsidR="00264525" w:rsidRPr="00F308AB">
        <w:t xml:space="preserve">that considers operational experience </w:t>
      </w:r>
      <w:r w:rsidRPr="00F308AB">
        <w:t xml:space="preserve">of electrical cable and connection insulation </w:t>
      </w:r>
      <w:r w:rsidR="00C37301" w:rsidRPr="00F308AB">
        <w:t>types</w:t>
      </w:r>
      <w:r w:rsidR="00264525" w:rsidRPr="00F308AB">
        <w:t xml:space="preserve"> as permitted by national regulatory requirements</w:t>
      </w:r>
      <w:r w:rsidR="00AE27A5" w:rsidRPr="00F308AB">
        <w:t xml:space="preserve"> [7</w:t>
      </w:r>
      <w:r w:rsidR="005B0571">
        <w:t>,</w:t>
      </w:r>
      <w:r w:rsidR="009C7CFB">
        <w:t xml:space="preserve"> </w:t>
      </w:r>
      <w:r w:rsidR="0050120C">
        <w:t>18</w:t>
      </w:r>
      <w:r w:rsidR="00AE27A5" w:rsidRPr="00F308AB">
        <w:t>]</w:t>
      </w:r>
      <w:r w:rsidR="00B134BE" w:rsidRPr="00F308AB">
        <w:t>.</w:t>
      </w:r>
    </w:p>
    <w:p w14:paraId="241C1581" w14:textId="77777777" w:rsidR="003938CB" w:rsidRPr="00F308AB" w:rsidRDefault="00F45EC0" w:rsidP="00502E5E">
      <w:r>
        <w:t>Electrical insulation for electrical</w:t>
      </w:r>
      <w:r w:rsidRPr="00F308AB" w:rsidDel="00F45EC0">
        <w:t xml:space="preserve"> </w:t>
      </w:r>
      <w:r w:rsidR="001D1BD3">
        <w:t>c</w:t>
      </w:r>
      <w:r w:rsidR="008C1FC5" w:rsidRPr="00F308AB">
        <w:t xml:space="preserve">ables and connections </w:t>
      </w:r>
      <w:r w:rsidR="00011180" w:rsidRPr="00F308AB">
        <w:t xml:space="preserve">covered by this AMP </w:t>
      </w:r>
      <w:r w:rsidR="008C1FC5" w:rsidRPr="00F308AB">
        <w:t xml:space="preserve">are not subject </w:t>
      </w:r>
      <w:r w:rsidR="006B2559" w:rsidRPr="00F308AB">
        <w:t>to environmental</w:t>
      </w:r>
      <w:r w:rsidR="008C1FC5" w:rsidRPr="00F308AB">
        <w:t xml:space="preserve"> qualification requirements, </w:t>
      </w:r>
      <w:r w:rsidR="00011180" w:rsidRPr="00F308AB">
        <w:t xml:space="preserve">therefore this </w:t>
      </w:r>
      <w:r w:rsidR="008C1FC5" w:rsidRPr="00F308AB">
        <w:t xml:space="preserve">AMP is required to manage the </w:t>
      </w:r>
      <w:r w:rsidR="0090703F" w:rsidRPr="00F308AB">
        <w:t>ageing</w:t>
      </w:r>
      <w:r w:rsidR="008C1FC5" w:rsidRPr="00F308AB">
        <w:t xml:space="preserve"> effects. This AMP provides reasonable assurance </w:t>
      </w:r>
      <w:r w:rsidR="001E1A7C" w:rsidRPr="00F308AB">
        <w:t xml:space="preserve">that </w:t>
      </w:r>
      <w:r w:rsidR="008C1FC5" w:rsidRPr="00F308AB">
        <w:t xml:space="preserve">the </w:t>
      </w:r>
      <w:r w:rsidR="000A6463" w:rsidRPr="00F308AB">
        <w:t xml:space="preserve">electrical </w:t>
      </w:r>
      <w:r w:rsidR="008C1FC5" w:rsidRPr="00F308AB">
        <w:t>insulation for electrical cables and connections will perform its intended function</w:t>
      </w:r>
      <w:r w:rsidR="00345E0F" w:rsidRPr="00F308AB">
        <w:t>.</w:t>
      </w:r>
    </w:p>
    <w:p w14:paraId="6471C1C4" w14:textId="77777777" w:rsidR="00345E0F" w:rsidRPr="00F308AB" w:rsidRDefault="00345E0F" w:rsidP="00502E5E">
      <w:pPr>
        <w:rPr>
          <w:lang w:val="en-GB"/>
        </w:rPr>
      </w:pPr>
    </w:p>
    <w:p w14:paraId="7B23561D" w14:textId="77777777" w:rsidR="005E3DAC" w:rsidRPr="00F308AB" w:rsidRDefault="005E3DAC" w:rsidP="00502E5E">
      <w:pPr>
        <w:pStyle w:val="IGALLTitle2"/>
      </w:pPr>
      <w:r w:rsidRPr="00F308AB">
        <w:t>Evaluation and Technical Basis</w:t>
      </w:r>
    </w:p>
    <w:p w14:paraId="15AB958B" w14:textId="77777777" w:rsidR="00365624" w:rsidRPr="00F308AB" w:rsidRDefault="00365624" w:rsidP="00502E5E">
      <w:pPr>
        <w:pStyle w:val="IGALLTitle3"/>
        <w:rPr>
          <w:i/>
        </w:rPr>
      </w:pPr>
      <w:r w:rsidRPr="00F308AB">
        <w:rPr>
          <w:i/>
        </w:rPr>
        <w:t>Scope of the ageing management programme based on understanding ageing:</w:t>
      </w:r>
    </w:p>
    <w:p w14:paraId="7294A479" w14:textId="32058F69" w:rsidR="005E3DAC" w:rsidRPr="00F308AB" w:rsidRDefault="004676E2" w:rsidP="00502E5E">
      <w:r w:rsidRPr="00F308AB">
        <w:t xml:space="preserve">This AMP applies to </w:t>
      </w:r>
      <w:r w:rsidRPr="00F308AB">
        <w:t xml:space="preserve">electrical </w:t>
      </w:r>
      <w:r w:rsidR="00AC5646">
        <w:t xml:space="preserve">insulation of </w:t>
      </w:r>
      <w:r w:rsidR="00AC5646">
        <w:t>accessible</w:t>
      </w:r>
      <w:r w:rsidR="007B4EFF">
        <w:t xml:space="preserve"> </w:t>
      </w:r>
      <w:r w:rsidRPr="00F308AB">
        <w:t xml:space="preserve">cables and connections </w:t>
      </w:r>
      <w:r w:rsidR="00F0042D" w:rsidRPr="00F308AB">
        <w:t>(cable system)</w:t>
      </w:r>
      <w:r w:rsidR="003120D7" w:rsidRPr="00F308AB">
        <w:t xml:space="preserve"> </w:t>
      </w:r>
      <w:r w:rsidR="00340F4C" w:rsidRPr="00F308AB">
        <w:t xml:space="preserve">subject to </w:t>
      </w:r>
      <w:r w:rsidRPr="00F308AB">
        <w:t>adverse localized environments caused by temperature, radiation, moisture</w:t>
      </w:r>
      <w:r w:rsidR="002251FE" w:rsidRPr="00F308AB">
        <w:t xml:space="preserve">, </w:t>
      </w:r>
      <w:r w:rsidR="001E37BA" w:rsidRPr="00F308AB">
        <w:t>wear</w:t>
      </w:r>
      <w:r w:rsidR="00135F9C">
        <w:t>,</w:t>
      </w:r>
      <w:r w:rsidR="00BE7C96" w:rsidRPr="00F308AB">
        <w:t xml:space="preserve"> </w:t>
      </w:r>
      <w:r w:rsidR="00135F9C">
        <w:t xml:space="preserve">chemical </w:t>
      </w:r>
      <w:r w:rsidR="002E3785" w:rsidRPr="00F308AB">
        <w:t>o</w:t>
      </w:r>
      <w:r w:rsidR="002251FE" w:rsidRPr="00F308AB">
        <w:t>r</w:t>
      </w:r>
      <w:r w:rsidR="00676865" w:rsidRPr="00F308AB">
        <w:t xml:space="preserve"> </w:t>
      </w:r>
      <w:r w:rsidR="00771CF6" w:rsidRPr="00F308AB">
        <w:t>surface</w:t>
      </w:r>
      <w:r w:rsidR="002E3785" w:rsidRPr="00F308AB">
        <w:t xml:space="preserve"> contamination </w:t>
      </w:r>
      <w:r w:rsidR="003120D7" w:rsidRPr="00F308AB">
        <w:t>and subject to ag</w:t>
      </w:r>
      <w:r w:rsidR="004F0BEB" w:rsidRPr="00F308AB">
        <w:t>e</w:t>
      </w:r>
      <w:r w:rsidR="003120D7" w:rsidRPr="00F308AB">
        <w:t>ing management according to national regulatory requirements.</w:t>
      </w:r>
    </w:p>
    <w:p w14:paraId="4B76B1E3" w14:textId="77777777" w:rsidR="002B0E29" w:rsidRPr="00F308AB" w:rsidRDefault="002B0E29" w:rsidP="00502E5E">
      <w:pPr>
        <w:rPr>
          <w:lang w:val="en-GB"/>
        </w:rPr>
      </w:pPr>
    </w:p>
    <w:p w14:paraId="23933C17" w14:textId="77777777" w:rsidR="005E3DAC" w:rsidRPr="00F308AB" w:rsidRDefault="005E3DAC" w:rsidP="00502E5E">
      <w:pPr>
        <w:pStyle w:val="IGALLTitle3"/>
        <w:rPr>
          <w:i/>
        </w:rPr>
      </w:pPr>
      <w:r w:rsidRPr="00F308AB">
        <w:rPr>
          <w:i/>
        </w:rPr>
        <w:t>Preventive actions to minimize and control ageing degradation</w:t>
      </w:r>
      <w:r w:rsidR="00365624" w:rsidRPr="00F308AB">
        <w:rPr>
          <w:i/>
        </w:rPr>
        <w:t>:</w:t>
      </w:r>
    </w:p>
    <w:p w14:paraId="5752AA39" w14:textId="40FC9C61" w:rsidR="006E61A3" w:rsidRPr="00EB5EA5" w:rsidRDefault="004676E2" w:rsidP="00502E5E">
      <w:pPr>
        <w:rPr>
          <w:color w:val="FF0000"/>
        </w:rPr>
      </w:pPr>
      <w:r w:rsidRPr="00EB5EA5">
        <w:rPr>
          <w:color w:val="FF0000"/>
        </w:rPr>
        <w:t xml:space="preserve">This is a condition monitoring </w:t>
      </w:r>
      <w:r w:rsidR="00EE1253" w:rsidRPr="00EB5EA5">
        <w:rPr>
          <w:color w:val="FF0000"/>
        </w:rPr>
        <w:t>programme</w:t>
      </w:r>
      <w:r w:rsidR="006E61A3" w:rsidRPr="00EB5EA5">
        <w:rPr>
          <w:color w:val="FF0000"/>
        </w:rPr>
        <w:t>;</w:t>
      </w:r>
      <w:r w:rsidR="006B3FDA" w:rsidRPr="00EB5EA5">
        <w:rPr>
          <w:color w:val="FF0000"/>
        </w:rPr>
        <w:t xml:space="preserve"> </w:t>
      </w:r>
      <w:r w:rsidR="006E61A3" w:rsidRPr="00EB5EA5">
        <w:rPr>
          <w:color w:val="FF0000"/>
        </w:rPr>
        <w:t>however, the following</w:t>
      </w:r>
      <w:r w:rsidR="006E61A3" w:rsidRPr="00EB5EA5">
        <w:rPr>
          <w:color w:val="FF0000"/>
        </w:rPr>
        <w:t xml:space="preserve"> actions are taken to prevent or mitigate ageing </w:t>
      </w:r>
      <w:r w:rsidR="006E61A3" w:rsidRPr="00EB5EA5">
        <w:rPr>
          <w:color w:val="FF0000"/>
        </w:rPr>
        <w:t xml:space="preserve">effects </w:t>
      </w:r>
      <w:r w:rsidR="0042540B" w:rsidRPr="00EB5EA5">
        <w:rPr>
          <w:color w:val="FF0000"/>
        </w:rPr>
        <w:t xml:space="preserve">of electrical insulation for electrical cables (e.g., power, </w:t>
      </w:r>
      <w:proofErr w:type="gramStart"/>
      <w:r w:rsidR="0042540B" w:rsidRPr="00EB5EA5">
        <w:rPr>
          <w:color w:val="FF0000"/>
        </w:rPr>
        <w:t>control</w:t>
      </w:r>
      <w:proofErr w:type="gramEnd"/>
      <w:r w:rsidR="0042540B" w:rsidRPr="00EB5EA5">
        <w:rPr>
          <w:color w:val="FF0000"/>
        </w:rPr>
        <w:t xml:space="preserve"> and instrumentation) and connections that are not subject to the environmental qualification requirements and are exposed to adverse localized environments caused by temperature, radiation, moisture, wear, and/or </w:t>
      </w:r>
      <w:r w:rsidR="0042540B" w:rsidRPr="00EB5EA5">
        <w:rPr>
          <w:color w:val="FF0000"/>
          <w:lang w:val="en-GB"/>
        </w:rPr>
        <w:t>chemical</w:t>
      </w:r>
      <w:r w:rsidR="00857E9B" w:rsidRPr="00EB5EA5">
        <w:rPr>
          <w:color w:val="FF0000"/>
          <w:lang w:val="en-GB"/>
        </w:rPr>
        <w:t xml:space="preserve"> or </w:t>
      </w:r>
      <w:r w:rsidR="00857E9B" w:rsidRPr="00EB5EA5">
        <w:rPr>
          <w:color w:val="FF0000"/>
        </w:rPr>
        <w:t>surface contamination</w:t>
      </w:r>
      <w:r w:rsidR="006E61A3" w:rsidRPr="00EB5EA5">
        <w:rPr>
          <w:color w:val="FF0000"/>
        </w:rPr>
        <w:t>.</w:t>
      </w:r>
    </w:p>
    <w:p w14:paraId="19591E15" w14:textId="77777777" w:rsidR="006E61A3" w:rsidRPr="00EB5EA5" w:rsidRDefault="006E61A3" w:rsidP="00502E5E">
      <w:pPr>
        <w:rPr>
          <w:color w:val="FF0000"/>
        </w:rPr>
      </w:pPr>
      <w:r w:rsidRPr="00EB5EA5">
        <w:rPr>
          <w:color w:val="FF0000"/>
        </w:rPr>
        <w:t>For accessible cables, ensure that the thermal insulation of piping and equipment in the vicinity of the cables is maintained. If thermal insulation from piping and equipment adjacent to cable is removed in preparation for an outage, the effects on adjacent cable needs to be addressed. Procedures for restoration of thermal insulation in the vicinity of cable circuits is reviewed to ensure that the thermal insulation is inspected for acceptability and that adequate protection from thermal stresses is given to the cable.</w:t>
      </w:r>
    </w:p>
    <w:p w14:paraId="3E28CAA0" w14:textId="1BB07104" w:rsidR="002B0E29" w:rsidRDefault="005523F5" w:rsidP="00502E5E">
      <w:pPr>
        <w:rPr>
          <w:color w:val="FF0000"/>
        </w:rPr>
      </w:pPr>
      <w:r w:rsidRPr="00EB5EA5">
        <w:rPr>
          <w:color w:val="FF0000"/>
        </w:rPr>
        <w:lastRenderedPageBreak/>
        <w:t>C</w:t>
      </w:r>
      <w:r w:rsidR="006E61A3" w:rsidRPr="00EB5EA5">
        <w:rPr>
          <w:color w:val="FF0000"/>
        </w:rPr>
        <w:t xml:space="preserve">ables are visually inspected (when possible) for direct indication that </w:t>
      </w:r>
      <w:r w:rsidR="001D77AA" w:rsidRPr="00EB5EA5">
        <w:rPr>
          <w:color w:val="FF0000"/>
        </w:rPr>
        <w:t>they</w:t>
      </w:r>
      <w:r w:rsidR="006E61A3" w:rsidRPr="00EB5EA5">
        <w:rPr>
          <w:color w:val="FF0000"/>
        </w:rPr>
        <w:t xml:space="preserve"> are not affected by temperature, radiation, significant moisture, wear, and or chemical (</w:t>
      </w:r>
      <w:proofErr w:type="gramStart"/>
      <w:r w:rsidR="006E61A3" w:rsidRPr="00EB5EA5">
        <w:rPr>
          <w:color w:val="FF0000"/>
        </w:rPr>
        <w:t>e.g.</w:t>
      </w:r>
      <w:proofErr w:type="gramEnd"/>
      <w:r w:rsidR="006E61A3" w:rsidRPr="00EB5EA5">
        <w:rPr>
          <w:color w:val="FF0000"/>
        </w:rPr>
        <w:t xml:space="preserve"> such as leakage of solvents, hydraulic fluid and borates) or surface contamination, cable-splice connections are intact, and for cable jacket surface anomalies such as embrittlement, discoloration, cracking, melting, swelling, or surface contamination due to </w:t>
      </w:r>
      <w:r w:rsidR="006E61A3" w:rsidRPr="00EB5EA5">
        <w:rPr>
          <w:color w:val="FF0000"/>
        </w:rPr>
        <w:t>degradation</w:t>
      </w:r>
      <w:r w:rsidR="006E61A3" w:rsidRPr="00EB5EA5">
        <w:rPr>
          <w:color w:val="FF0000"/>
        </w:rPr>
        <w:t xml:space="preserve"> mechanisms. The cable insulation visual inspection portion of the AMP uses the cable jacket material as a first indicator of the ageing effects experienced by cable electrical insulation. However, the cable jacket can seem visually intact while the cable electrical insulation is aged</w:t>
      </w:r>
      <w:r w:rsidR="006E61A3" w:rsidRPr="00EB5EA5">
        <w:rPr>
          <w:color w:val="FF0000"/>
        </w:rPr>
        <w:t>.</w:t>
      </w:r>
    </w:p>
    <w:p w14:paraId="5AEC7234" w14:textId="77777777" w:rsidR="00502E5E" w:rsidRPr="00EB5EA5" w:rsidRDefault="00502E5E" w:rsidP="00502E5E">
      <w:pPr>
        <w:rPr>
          <w:color w:val="FF0000"/>
          <w:lang w:val="en-GB"/>
        </w:rPr>
      </w:pPr>
    </w:p>
    <w:p w14:paraId="3DF2318B" w14:textId="77777777" w:rsidR="005E3DAC" w:rsidRPr="00F308AB" w:rsidRDefault="005E3DAC" w:rsidP="00502E5E">
      <w:pPr>
        <w:pStyle w:val="IGALLTitle3"/>
        <w:rPr>
          <w:i/>
        </w:rPr>
      </w:pPr>
      <w:r w:rsidRPr="00F308AB">
        <w:rPr>
          <w:i/>
        </w:rPr>
        <w:t>Detection of ageing effects</w:t>
      </w:r>
      <w:r w:rsidR="00365624" w:rsidRPr="00F308AB">
        <w:rPr>
          <w:i/>
        </w:rPr>
        <w:t>:</w:t>
      </w:r>
    </w:p>
    <w:p w14:paraId="4C92CB29" w14:textId="2E0685FD" w:rsidR="00AE4CCD" w:rsidRPr="00EB5EA5" w:rsidRDefault="002B2E08" w:rsidP="00502E5E">
      <w:pPr>
        <w:rPr>
          <w:color w:val="FF0000"/>
        </w:rPr>
      </w:pPr>
      <w:r w:rsidRPr="00EB5EA5">
        <w:rPr>
          <w:rFonts w:hint="eastAsia"/>
          <w:color w:val="FF0000"/>
          <w:lang w:eastAsia="zh-CN"/>
        </w:rPr>
        <w:t xml:space="preserve">Insulation ageing degradation </w:t>
      </w:r>
      <w:r w:rsidRPr="00EB5EA5">
        <w:rPr>
          <w:rFonts w:hint="eastAsia"/>
          <w:color w:val="FF0000"/>
          <w:lang w:eastAsia="zh-CN"/>
        </w:rPr>
        <w:t>may cause</w:t>
      </w:r>
      <w:r w:rsidRPr="00EB5EA5">
        <w:rPr>
          <w:rFonts w:hint="eastAsia"/>
          <w:color w:val="FF0000"/>
          <w:lang w:eastAsia="zh-CN"/>
        </w:rPr>
        <w:t xml:space="preserve"> cable jacket and connection insulation surface anomalies. </w:t>
      </w:r>
      <w:r w:rsidRPr="00EB5EA5">
        <w:rPr>
          <w:color w:val="FF0000"/>
          <w:lang w:eastAsia="zh-CN"/>
        </w:rPr>
        <w:t>T</w:t>
      </w:r>
      <w:r w:rsidRPr="00EB5EA5">
        <w:rPr>
          <w:rFonts w:hint="eastAsia"/>
          <w:color w:val="FF0000"/>
          <w:lang w:eastAsia="zh-CN"/>
        </w:rPr>
        <w:t xml:space="preserve">he </w:t>
      </w:r>
      <w:r w:rsidRPr="00EB5EA5">
        <w:rPr>
          <w:rFonts w:hint="eastAsia"/>
          <w:color w:val="FF0000"/>
          <w:lang w:eastAsia="zh-CN"/>
        </w:rPr>
        <w:t xml:space="preserve">inspection of cable jacket and connection insulation surface is used to infer the adequacy of the </w:t>
      </w:r>
      <w:r w:rsidRPr="00EB5EA5">
        <w:rPr>
          <w:rFonts w:hint="eastAsia"/>
          <w:color w:val="FF0000"/>
          <w:lang w:eastAsia="zh-CN"/>
        </w:rPr>
        <w:t xml:space="preserve">cables and connections. </w:t>
      </w:r>
      <w:r w:rsidRPr="00EB5EA5">
        <w:rPr>
          <w:color w:val="FF0000"/>
          <w:lang w:eastAsia="zh-CN"/>
        </w:rPr>
        <w:t>I</w:t>
      </w:r>
      <w:r w:rsidRPr="00EB5EA5">
        <w:rPr>
          <w:rFonts w:hint="eastAsia"/>
          <w:color w:val="FF0000"/>
          <w:lang w:eastAsia="zh-CN"/>
        </w:rPr>
        <w:t>f unacceptable visual indications of surface anomalies exist, then</w:t>
      </w:r>
      <w:r w:rsidRPr="00EB5EA5">
        <w:rPr>
          <w:rFonts w:hint="eastAsia"/>
          <w:color w:val="FF0000"/>
          <w:lang w:eastAsia="zh-CN"/>
        </w:rPr>
        <w:t xml:space="preserve"> cable insulation </w:t>
      </w:r>
      <w:r w:rsidRPr="00EB5EA5">
        <w:rPr>
          <w:rFonts w:hint="eastAsia"/>
          <w:color w:val="FF0000"/>
          <w:lang w:eastAsia="zh-CN"/>
        </w:rPr>
        <w:t>assessment</w:t>
      </w:r>
      <w:r w:rsidRPr="00EB5EA5">
        <w:rPr>
          <w:rFonts w:hint="eastAsia"/>
          <w:color w:val="FF0000"/>
          <w:lang w:eastAsia="zh-CN"/>
        </w:rPr>
        <w:t xml:space="preserve"> and testing </w:t>
      </w:r>
      <w:r w:rsidRPr="00EB5EA5">
        <w:rPr>
          <w:rFonts w:hint="eastAsia"/>
          <w:color w:val="FF0000"/>
          <w:lang w:eastAsia="zh-CN"/>
        </w:rPr>
        <w:t xml:space="preserve">are needed. </w:t>
      </w:r>
      <w:r w:rsidR="00C60E4F" w:rsidRPr="00EB5EA5">
        <w:rPr>
          <w:color w:val="FF0000"/>
        </w:rPr>
        <w:t>C</w:t>
      </w:r>
      <w:r w:rsidR="00AE4CCD" w:rsidRPr="00EB5EA5">
        <w:rPr>
          <w:color w:val="FF0000"/>
        </w:rPr>
        <w:t>able assessment and testing is made by prioritizing</w:t>
      </w:r>
      <w:r w:rsidR="00AE4CCD" w:rsidRPr="00EB5EA5">
        <w:rPr>
          <w:color w:val="FF0000"/>
        </w:rPr>
        <w:t xml:space="preserve"> cables </w:t>
      </w:r>
      <w:r w:rsidR="00AE4CCD" w:rsidRPr="00EB5EA5">
        <w:rPr>
          <w:color w:val="FF0000"/>
        </w:rPr>
        <w:t>subjected to the presence of adverse environmental and service conditions, such as high ambient temperature, high radiation, severe ohmic heating, and high-resistance</w:t>
      </w:r>
      <w:r w:rsidR="00AE4CCD" w:rsidRPr="00EB5EA5">
        <w:rPr>
          <w:color w:val="FF0000"/>
        </w:rPr>
        <w:t xml:space="preserve"> connections. </w:t>
      </w:r>
      <w:r w:rsidR="00AE4CCD" w:rsidRPr="00EB5EA5">
        <w:rPr>
          <w:color w:val="FF0000"/>
        </w:rPr>
        <w:t>Cables subject to these conditions are assessed or tested using an appropriate test method.</w:t>
      </w:r>
      <w:r w:rsidR="00AE4CCD" w:rsidRPr="00EB5EA5">
        <w:rPr>
          <w:color w:val="FF0000"/>
        </w:rPr>
        <w:t xml:space="preserve"> The </w:t>
      </w:r>
      <w:r w:rsidR="00AE4CCD" w:rsidRPr="00EB5EA5">
        <w:rPr>
          <w:color w:val="FF0000"/>
        </w:rPr>
        <w:t>appropriate</w:t>
      </w:r>
      <w:r w:rsidR="00AE4CCD" w:rsidRPr="00EB5EA5">
        <w:rPr>
          <w:color w:val="FF0000"/>
        </w:rPr>
        <w:t xml:space="preserve"> test</w:t>
      </w:r>
      <w:r w:rsidR="00AE4CCD" w:rsidRPr="00EB5EA5">
        <w:rPr>
          <w:color w:val="FF0000"/>
        </w:rPr>
        <w:t xml:space="preserve"> method</w:t>
      </w:r>
      <w:r w:rsidR="00AE4CCD" w:rsidRPr="00EB5EA5">
        <w:rPr>
          <w:color w:val="FF0000"/>
        </w:rPr>
        <w:t xml:space="preserve"> is </w:t>
      </w:r>
      <w:r w:rsidR="00AE4CCD" w:rsidRPr="00EB5EA5">
        <w:rPr>
          <w:color w:val="FF0000"/>
        </w:rPr>
        <w:t>based on the nature of the adverse environment or condition, the cable design (</w:t>
      </w:r>
      <w:proofErr w:type="gramStart"/>
      <w:r w:rsidR="00AE4CCD" w:rsidRPr="00EB5EA5">
        <w:rPr>
          <w:color w:val="FF0000"/>
        </w:rPr>
        <w:t>i.e.</w:t>
      </w:r>
      <w:proofErr w:type="gramEnd"/>
      <w:r w:rsidR="00AE4CCD" w:rsidRPr="00EB5EA5">
        <w:rPr>
          <w:color w:val="FF0000"/>
        </w:rPr>
        <w:t xml:space="preserve"> extruded or laminated cable) and the expected failure mode [</w:t>
      </w:r>
      <w:r w:rsidR="0050120C" w:rsidRPr="00EB5EA5">
        <w:rPr>
          <w:color w:val="FF0000"/>
        </w:rPr>
        <w:t>12-15</w:t>
      </w:r>
      <w:r w:rsidR="00AE4CCD" w:rsidRPr="00EB5EA5">
        <w:rPr>
          <w:color w:val="FF0000"/>
        </w:rPr>
        <w:t xml:space="preserve">]. </w:t>
      </w:r>
      <w:r w:rsidR="00554B25" w:rsidRPr="00EB5EA5">
        <w:rPr>
          <w:color w:val="FF0000"/>
        </w:rPr>
        <w:t xml:space="preserve"> The inspection frequency</w:t>
      </w:r>
      <w:r w:rsidR="00554B25" w:rsidRPr="00EB5EA5">
        <w:rPr>
          <w:color w:val="FF0000"/>
        </w:rPr>
        <w:t xml:space="preserve"> of the cable system</w:t>
      </w:r>
      <w:r w:rsidR="00554B25" w:rsidRPr="00EB5EA5">
        <w:rPr>
          <w:color w:val="FF0000"/>
        </w:rPr>
        <w:t xml:space="preserve"> is determined based on engineering evaluation [</w:t>
      </w:r>
      <w:r w:rsidR="0050120C" w:rsidRPr="00EB5EA5">
        <w:rPr>
          <w:color w:val="FF0000"/>
        </w:rPr>
        <w:t>16-18</w:t>
      </w:r>
      <w:r w:rsidR="00554B25" w:rsidRPr="00EB5EA5">
        <w:rPr>
          <w:color w:val="FF0000"/>
        </w:rPr>
        <w:t>].</w:t>
      </w:r>
    </w:p>
    <w:p w14:paraId="3688BB09" w14:textId="77777777" w:rsidR="00AE4CCD" w:rsidRPr="00EB5EA5" w:rsidRDefault="00AE4CCD" w:rsidP="00502E5E">
      <w:pPr>
        <w:rPr>
          <w:color w:val="FF0000"/>
        </w:rPr>
      </w:pPr>
      <w:r w:rsidRPr="00EB5EA5">
        <w:rPr>
          <w:color w:val="FF0000"/>
        </w:rPr>
        <w:t xml:space="preserve">The effects of adverse dry environment conditions will be different from those caused by cables being energized in wet or submerged conditions because the failure mechanisms are not the same. Accordingly, different assessment methods apply. </w:t>
      </w:r>
    </w:p>
    <w:p w14:paraId="367C2BA0" w14:textId="77777777" w:rsidR="00AE4CCD" w:rsidRPr="00EB5EA5" w:rsidRDefault="00AE4CCD" w:rsidP="00502E5E">
      <w:pPr>
        <w:rPr>
          <w:color w:val="FF0000"/>
        </w:rPr>
      </w:pPr>
      <w:r w:rsidRPr="00EB5EA5">
        <w:rPr>
          <w:color w:val="FF0000"/>
        </w:rPr>
        <w:t>Therefore, the condition of the cable insulation can be assessed with reasonable confidence using the following techniques based on the nature of the adverse environment or condition:</w:t>
      </w:r>
    </w:p>
    <w:p w14:paraId="54A26D6B" w14:textId="17447ACD" w:rsidR="00AE4CCD" w:rsidRPr="00EB5EA5" w:rsidRDefault="00AE4CCD" w:rsidP="00502E5E">
      <w:pPr>
        <w:pStyle w:val="ListParagraph"/>
        <w:numPr>
          <w:ilvl w:val="0"/>
          <w:numId w:val="22"/>
        </w:numPr>
        <w:contextualSpacing w:val="0"/>
        <w:rPr>
          <w:color w:val="FF0000"/>
        </w:rPr>
      </w:pPr>
      <w:r w:rsidRPr="00EB5EA5">
        <w:rPr>
          <w:rFonts w:hint="eastAsia"/>
          <w:color w:val="FF0000"/>
        </w:rPr>
        <w:t>Visual inspection. For cable jacket and connection insulation in adverse localized environments in search for surface anomalies, such as embrittlement, discoloration, cracking, crazing, swelling, and chemical or surface contamination. Also useful for det</w:t>
      </w:r>
      <w:r w:rsidRPr="00EB5EA5">
        <w:rPr>
          <w:color w:val="FF0000"/>
        </w:rPr>
        <w:t xml:space="preserve">ecting high conductor temperature from ohmic heating, although by then, the insulation may already be severely degraded. </w:t>
      </w:r>
      <w:r w:rsidR="00431858" w:rsidRPr="00EB5EA5">
        <w:rPr>
          <w:color w:val="FF0000"/>
        </w:rPr>
        <w:t>If visual inspections identify age degradation consistent with this AMP, then testing may be performed as applicable. For a large number of cables and connections, a sample population may be tested. The following factors are considered in the development of the electrical cable and connection electrical insulation test sample: environment including identified adverse localized environments (high</w:t>
      </w:r>
      <w:r w:rsidR="00431858" w:rsidRPr="00EB5EA5">
        <w:rPr>
          <w:color w:val="FF0000"/>
        </w:rPr>
        <w:t xml:space="preserve"> </w:t>
      </w:r>
      <w:r w:rsidR="00431858" w:rsidRPr="00EB5EA5">
        <w:rPr>
          <w:color w:val="FF0000"/>
        </w:rPr>
        <w:t>temperature, moisture, wear, etc.), voltage level, circuit loading, connection type, and insulation material. The component sampling methodology utilizes a representative sample that considers operational experience of electrical cable and connection electrical insulation types as permitted by national regulatory requirements.</w:t>
      </w:r>
    </w:p>
    <w:p w14:paraId="764C88F8" w14:textId="6EEBA01F" w:rsidR="00AE4CCD" w:rsidRPr="00EB5EA5" w:rsidRDefault="00AE4CCD" w:rsidP="00502E5E">
      <w:pPr>
        <w:pStyle w:val="ListParagraph"/>
        <w:numPr>
          <w:ilvl w:val="0"/>
          <w:numId w:val="22"/>
        </w:numPr>
        <w:contextualSpacing w:val="0"/>
        <w:rPr>
          <w:color w:val="FF0000"/>
        </w:rPr>
      </w:pPr>
      <w:r w:rsidRPr="00EB5EA5">
        <w:rPr>
          <w:rFonts w:hint="eastAsia"/>
          <w:color w:val="FF0000"/>
        </w:rPr>
        <w:t xml:space="preserve">Infrared </w:t>
      </w:r>
      <w:proofErr w:type="gramStart"/>
      <w:r w:rsidRPr="00EB5EA5">
        <w:rPr>
          <w:rFonts w:hint="eastAsia"/>
          <w:color w:val="FF0000"/>
        </w:rPr>
        <w:t>thermography;</w:t>
      </w:r>
      <w:proofErr w:type="gramEnd"/>
      <w:r w:rsidRPr="00EB5EA5">
        <w:rPr>
          <w:rFonts w:hint="eastAsia"/>
          <w:color w:val="FF0000"/>
        </w:rPr>
        <w:t xml:space="preserve"> thermographic inspections are performed on accessible connections terminators and splices in operation conditions (energized and carrying normal current). When infrared thermography indicates that connections are overheating, the d</w:t>
      </w:r>
      <w:r w:rsidRPr="00EB5EA5">
        <w:rPr>
          <w:color w:val="FF0000"/>
        </w:rPr>
        <w:t xml:space="preserve">egree of damage is to be assessed, and the connection repaired or replaced as appropriate (same as for high conductor temperature from ohmic heating). Infrared thermography is also useful for detecting hot spots and high conductor temperature from ohmic heating. </w:t>
      </w:r>
    </w:p>
    <w:p w14:paraId="36F6CFEC" w14:textId="66C2859B" w:rsidR="00AE4CCD" w:rsidRPr="00EB5EA5" w:rsidRDefault="00AE4CCD" w:rsidP="00502E5E">
      <w:pPr>
        <w:pStyle w:val="ListParagraph"/>
        <w:numPr>
          <w:ilvl w:val="0"/>
          <w:numId w:val="22"/>
        </w:numPr>
        <w:contextualSpacing w:val="0"/>
        <w:rPr>
          <w:color w:val="FF0000"/>
        </w:rPr>
      </w:pPr>
      <w:r w:rsidRPr="00EB5EA5">
        <w:rPr>
          <w:rFonts w:hint="eastAsia"/>
          <w:color w:val="FF0000"/>
        </w:rPr>
        <w:lastRenderedPageBreak/>
        <w:t xml:space="preserve">Tan </w:t>
      </w:r>
      <w:r w:rsidRPr="00EB5EA5">
        <w:rPr>
          <w:rFonts w:hint="eastAsia"/>
          <w:color w:val="FF0000"/>
        </w:rPr>
        <w:t>δ</w:t>
      </w:r>
      <w:r w:rsidRPr="00EB5EA5">
        <w:rPr>
          <w:rFonts w:hint="eastAsia"/>
          <w:color w:val="FF0000"/>
        </w:rPr>
        <w:t xml:space="preserve"> testing; is likely to detect the dielectric performance deterioration of the cable. The deterioration can be due to severe thermal degradation in adverse localized environments, whether caused by unbalanced magnetic circuits in multi-conductor per </w:t>
      </w:r>
      <w:r w:rsidRPr="00EB5EA5">
        <w:rPr>
          <w:color w:val="FF0000"/>
        </w:rPr>
        <w:t xml:space="preserve">phase circuits or by high continuous currents. However, a very localized effect may be difficult to detect with tan δ. </w:t>
      </w:r>
      <w:r w:rsidR="00353EEA" w:rsidRPr="00EB5EA5">
        <w:rPr>
          <w:color w:val="FF0000"/>
        </w:rPr>
        <w:t xml:space="preserve"> </w:t>
      </w:r>
      <w:r w:rsidRPr="00EB5EA5">
        <w:rPr>
          <w:color w:val="FF0000"/>
        </w:rPr>
        <w:t>However, if a cable insulation system has only a single but significant flaw; tan δ may not necessarily detect it. Also note that it does not provide specific location information for identified degradation [</w:t>
      </w:r>
      <w:r w:rsidR="0050120C" w:rsidRPr="00EB5EA5">
        <w:rPr>
          <w:color w:val="FF0000"/>
        </w:rPr>
        <w:t>13</w:t>
      </w:r>
      <w:r w:rsidRPr="00EB5EA5">
        <w:rPr>
          <w:color w:val="FF0000"/>
        </w:rPr>
        <w:t>].</w:t>
      </w:r>
    </w:p>
    <w:p w14:paraId="02FC1098" w14:textId="42D2525A" w:rsidR="00AE4CCD" w:rsidRPr="00EB5EA5" w:rsidRDefault="00AE4CCD" w:rsidP="00502E5E">
      <w:pPr>
        <w:pStyle w:val="ListParagraph"/>
        <w:numPr>
          <w:ilvl w:val="0"/>
          <w:numId w:val="22"/>
        </w:numPr>
        <w:contextualSpacing w:val="0"/>
        <w:rPr>
          <w:color w:val="FF0000"/>
        </w:rPr>
      </w:pPr>
      <w:r w:rsidRPr="00EB5EA5">
        <w:rPr>
          <w:rFonts w:hint="eastAsia"/>
          <w:color w:val="FF0000"/>
        </w:rPr>
        <w:t>Voltage withstand testing; can be applied to all types of cables</w:t>
      </w:r>
      <w:r w:rsidR="00857E9B" w:rsidRPr="00EB5EA5">
        <w:rPr>
          <w:color w:val="FF0000"/>
        </w:rPr>
        <w:t xml:space="preserve"> (although normally performed  on medium and high-voltage class cables)</w:t>
      </w:r>
      <w:r w:rsidRPr="00EB5EA5">
        <w:rPr>
          <w:rFonts w:hint="eastAsia"/>
          <w:color w:val="FF0000"/>
        </w:rPr>
        <w:t xml:space="preserve"> and is used as either a simple withstand test (gives a go/no-go information) or monitored withstand test to get additional diagnostic parameters [</w:t>
      </w:r>
      <w:r w:rsidR="0050120C" w:rsidRPr="00EB5EA5">
        <w:rPr>
          <w:color w:val="FF0000"/>
        </w:rPr>
        <w:t>19</w:t>
      </w:r>
      <w:r w:rsidRPr="00EB5EA5">
        <w:rPr>
          <w:rFonts w:hint="eastAsia"/>
          <w:color w:val="FF0000"/>
        </w:rPr>
        <w:t xml:space="preserve">]. The test can be carried out with very </w:t>
      </w:r>
      <w:r w:rsidRPr="00EB5EA5">
        <w:rPr>
          <w:color w:val="FF0000"/>
        </w:rPr>
        <w:t>low frequency (VLF) voltage, damped AC (DAC) voltage or high-voltage DC (HVDC)</w:t>
      </w:r>
      <w:r w:rsidR="00857E9B" w:rsidRPr="00EB5EA5">
        <w:rPr>
          <w:rStyle w:val="FootnoteReference"/>
          <w:color w:val="FF0000"/>
        </w:rPr>
        <w:footnoteReference w:id="2"/>
      </w:r>
      <w:r w:rsidRPr="00EB5EA5">
        <w:rPr>
          <w:color w:val="FF0000"/>
        </w:rPr>
        <w:t>. The simple withstand test detects localized, significant degradations, but provides no information concerning widespread, degradation [</w:t>
      </w:r>
      <w:r w:rsidR="0050120C" w:rsidRPr="00EB5EA5">
        <w:rPr>
          <w:color w:val="FF0000"/>
        </w:rPr>
        <w:t>13</w:t>
      </w:r>
      <w:r w:rsidRPr="00EB5EA5">
        <w:rPr>
          <w:color w:val="FF0000"/>
        </w:rPr>
        <w:t>]. As such this test is used to ensure that a large single defect is not the cause of high mean tan delta. It does however provide assurance for return to service for some period of time. This test provides no information regarding the amount of cable degradation [</w:t>
      </w:r>
      <w:r w:rsidR="0050120C" w:rsidRPr="00EB5EA5">
        <w:rPr>
          <w:color w:val="FF0000"/>
        </w:rPr>
        <w:t>20</w:t>
      </w:r>
      <w:r w:rsidRPr="00EB5EA5">
        <w:rPr>
          <w:color w:val="FF0000"/>
        </w:rPr>
        <w:t xml:space="preserve">]. </w:t>
      </w:r>
    </w:p>
    <w:p w14:paraId="166EA370" w14:textId="005C7743" w:rsidR="00AE4CCD" w:rsidRPr="00EB5EA5" w:rsidRDefault="00AE4CCD" w:rsidP="00502E5E">
      <w:pPr>
        <w:pStyle w:val="ListParagraph"/>
        <w:numPr>
          <w:ilvl w:val="0"/>
          <w:numId w:val="22"/>
        </w:numPr>
        <w:contextualSpacing w:val="0"/>
        <w:rPr>
          <w:color w:val="FF0000"/>
        </w:rPr>
      </w:pPr>
      <w:r w:rsidRPr="00EB5EA5">
        <w:rPr>
          <w:rFonts w:hint="eastAsia"/>
          <w:color w:val="FF0000"/>
        </w:rPr>
        <w:t>Partial discharge (PD); may be most useful in detecting termination and splice problems</w:t>
      </w:r>
      <w:r w:rsidR="005829AD" w:rsidRPr="00EB5EA5">
        <w:rPr>
          <w:color w:val="FF0000"/>
        </w:rPr>
        <w:t xml:space="preserve"> for medium voltage cables</w:t>
      </w:r>
      <w:r w:rsidRPr="00EB5EA5">
        <w:rPr>
          <w:rFonts w:hint="eastAsia"/>
          <w:color w:val="FF0000"/>
        </w:rPr>
        <w:t>.</w:t>
      </w:r>
      <w:r w:rsidR="00857E9B" w:rsidRPr="00EB5EA5">
        <w:rPr>
          <w:color w:val="FF0000"/>
        </w:rPr>
        <w:t xml:space="preserve">  </w:t>
      </w:r>
    </w:p>
    <w:p w14:paraId="6D13F244" w14:textId="1B2CD9F1" w:rsidR="00AE4CCD" w:rsidRPr="00EB5EA5" w:rsidRDefault="00AE4CCD" w:rsidP="00502E5E">
      <w:pPr>
        <w:pStyle w:val="ListParagraph"/>
        <w:numPr>
          <w:ilvl w:val="0"/>
          <w:numId w:val="22"/>
        </w:numPr>
        <w:contextualSpacing w:val="0"/>
        <w:rPr>
          <w:color w:val="FF0000"/>
        </w:rPr>
      </w:pPr>
      <w:r w:rsidRPr="00EB5EA5">
        <w:rPr>
          <w:rFonts w:hint="eastAsia"/>
          <w:color w:val="FF0000"/>
        </w:rPr>
        <w:t xml:space="preserve">Frequency Domain Reflectometry (FDR) and Time Domain Reflectometry measurement (TDR); the results allow comparison with a base </w:t>
      </w:r>
      <w:proofErr w:type="spellStart"/>
      <w:r w:rsidRPr="00EB5EA5">
        <w:rPr>
          <w:rFonts w:hint="eastAsia"/>
          <w:color w:val="FF0000"/>
        </w:rPr>
        <w:t>reflectogram</w:t>
      </w:r>
      <w:proofErr w:type="spellEnd"/>
      <w:r w:rsidRPr="00EB5EA5">
        <w:rPr>
          <w:rFonts w:hint="eastAsia"/>
          <w:color w:val="FF0000"/>
        </w:rPr>
        <w:t xml:space="preserve"> of the cable to facilitate the monitoring of degradation. </w:t>
      </w:r>
      <w:r w:rsidR="00B631F7" w:rsidRPr="00EB5EA5">
        <w:rPr>
          <w:color w:val="FF0000"/>
        </w:rPr>
        <w:t>These test</w:t>
      </w:r>
      <w:r w:rsidR="00774662" w:rsidRPr="00EB5EA5">
        <w:rPr>
          <w:color w:val="FF0000"/>
        </w:rPr>
        <w:t>s</w:t>
      </w:r>
      <w:r w:rsidR="00B631F7" w:rsidRPr="00EB5EA5">
        <w:rPr>
          <w:color w:val="FF0000"/>
        </w:rPr>
        <w:t xml:space="preserve"> are useful in identifying insulation degradations</w:t>
      </w:r>
      <w:r w:rsidRPr="00EB5EA5">
        <w:rPr>
          <w:color w:val="FF0000"/>
        </w:rPr>
        <w:t xml:space="preserve"> along the cable as well as cable damage or connection problems (TDR only). However, </w:t>
      </w:r>
      <w:r w:rsidR="00857E9B" w:rsidRPr="00EB5EA5">
        <w:rPr>
          <w:color w:val="FF0000"/>
        </w:rPr>
        <w:t>these tests</w:t>
      </w:r>
      <w:r w:rsidR="00B631F7" w:rsidRPr="00EB5EA5">
        <w:rPr>
          <w:color w:val="FF0000"/>
        </w:rPr>
        <w:t xml:space="preserve"> </w:t>
      </w:r>
      <w:r w:rsidR="00A361B2" w:rsidRPr="00EB5EA5">
        <w:rPr>
          <w:color w:val="FF0000"/>
        </w:rPr>
        <w:t>can</w:t>
      </w:r>
      <w:r w:rsidR="00B631F7" w:rsidRPr="00EB5EA5">
        <w:rPr>
          <w:color w:val="FF0000"/>
        </w:rPr>
        <w:t xml:space="preserve"> only</w:t>
      </w:r>
      <w:r w:rsidRPr="00EB5EA5">
        <w:rPr>
          <w:color w:val="FF0000"/>
        </w:rPr>
        <w:t xml:space="preserve"> be used as a secondary test to localize degradation rather than a primary test to determine a degraded cable insulation. </w:t>
      </w:r>
    </w:p>
    <w:p w14:paraId="5C2426D4" w14:textId="19AE1346" w:rsidR="00AE4CCD" w:rsidRPr="00EB5EA5" w:rsidRDefault="00AE4CCD" w:rsidP="00502E5E">
      <w:pPr>
        <w:pStyle w:val="ListParagraph"/>
        <w:numPr>
          <w:ilvl w:val="0"/>
          <w:numId w:val="22"/>
        </w:numPr>
        <w:contextualSpacing w:val="0"/>
        <w:rPr>
          <w:color w:val="FF0000"/>
        </w:rPr>
      </w:pPr>
      <w:r w:rsidRPr="00EB5EA5">
        <w:rPr>
          <w:rFonts w:hint="eastAsia"/>
          <w:color w:val="FF0000"/>
        </w:rPr>
        <w:t>Insulation resistance and polarization index test. The value of performing this test is that it might eliminate the need for a more sophisticated test if it indicates that the insulation resistance is low. For example, for a medium-voltage cable, insulat</w:t>
      </w:r>
      <w:r w:rsidRPr="00EB5EA5">
        <w:rPr>
          <w:color w:val="FF0000"/>
        </w:rPr>
        <w:t>ion resistances that are less than 30.5 MΩ-km (100 MΩ-1000 ft) can be considered inadequate. However, an insulation resistance test is not sufficient solely to be relied on for determining serviceability even if the cable has greater resistance. A thin layer of good insulation in series with a near-through-wall degradation or defect will mask the problem and result in a high insulation resistance. [</w:t>
      </w:r>
      <w:r w:rsidR="0050120C" w:rsidRPr="00EB5EA5">
        <w:rPr>
          <w:color w:val="FF0000"/>
        </w:rPr>
        <w:t>14</w:t>
      </w:r>
      <w:r w:rsidRPr="00EB5EA5">
        <w:rPr>
          <w:color w:val="FF0000"/>
        </w:rPr>
        <w:t>]. It is to be noted that a high insulation resistance result is not a sufficiently reliable indicator of the cable's condition, all by itself, and could cause a false impression of the state of the cable.</w:t>
      </w:r>
    </w:p>
    <w:p w14:paraId="423C0057" w14:textId="25C704D1" w:rsidR="007A694A" w:rsidRPr="00EB5EA5" w:rsidRDefault="00AE4CCD" w:rsidP="00502E5E">
      <w:pPr>
        <w:pStyle w:val="ListParagraph"/>
        <w:numPr>
          <w:ilvl w:val="0"/>
          <w:numId w:val="22"/>
        </w:numPr>
        <w:contextualSpacing w:val="0"/>
        <w:rPr>
          <w:color w:val="FF0000"/>
        </w:rPr>
      </w:pPr>
      <w:r w:rsidRPr="00EB5EA5">
        <w:rPr>
          <w:rFonts w:hint="eastAsia"/>
          <w:color w:val="FF0000"/>
        </w:rPr>
        <w:t>Shield continuity and resistance test</w:t>
      </w:r>
      <w:r w:rsidR="00B631F7" w:rsidRPr="00EB5EA5">
        <w:rPr>
          <w:color w:val="FF0000"/>
        </w:rPr>
        <w:t xml:space="preserve"> (typically used only on shielded medium voltage cables)</w:t>
      </w:r>
      <w:r w:rsidRPr="00EB5EA5">
        <w:rPr>
          <w:rFonts w:hint="eastAsia"/>
          <w:color w:val="FF0000"/>
        </w:rPr>
        <w:t>; useful to detect the condition of the screens and to be able to give credit to tests such as:</w:t>
      </w:r>
    </w:p>
    <w:p w14:paraId="2244C3C7" w14:textId="77777777" w:rsidR="0056669D" w:rsidRPr="00EB5EA5" w:rsidRDefault="00AE4CCD" w:rsidP="00502E5E">
      <w:pPr>
        <w:pStyle w:val="ListParagraph"/>
        <w:numPr>
          <w:ilvl w:val="1"/>
          <w:numId w:val="22"/>
        </w:numPr>
        <w:ind w:left="1071" w:hanging="357"/>
        <w:contextualSpacing w:val="0"/>
        <w:rPr>
          <w:color w:val="FF0000"/>
        </w:rPr>
      </w:pPr>
      <w:r w:rsidRPr="00EB5EA5">
        <w:rPr>
          <w:rFonts w:hint="eastAsia"/>
          <w:color w:val="FF0000"/>
        </w:rPr>
        <w:t>Insulation Resistance (AR); Values in the order of tens of megohms can occur in a failed phase because the failures often blow the shield, leaving a high surface resistance between the conductor and the rest of the shield.</w:t>
      </w:r>
    </w:p>
    <w:p w14:paraId="524367DD" w14:textId="77777777" w:rsidR="0056669D" w:rsidRPr="00EB5EA5" w:rsidRDefault="00AE4CCD" w:rsidP="00502E5E">
      <w:pPr>
        <w:pStyle w:val="ListParagraph"/>
        <w:numPr>
          <w:ilvl w:val="1"/>
          <w:numId w:val="22"/>
        </w:numPr>
        <w:ind w:left="1071" w:hanging="357"/>
        <w:contextualSpacing w:val="0"/>
        <w:rPr>
          <w:color w:val="FF0000"/>
        </w:rPr>
      </w:pPr>
      <w:r w:rsidRPr="00EB5EA5">
        <w:rPr>
          <w:rFonts w:hint="eastAsia"/>
          <w:color w:val="FF0000"/>
        </w:rPr>
        <w:t>Dielectric losses (PDE); because the current return to the measurement equipment is through the shield, if the shield is in bad condition the test results will be unreliable.</w:t>
      </w:r>
    </w:p>
    <w:p w14:paraId="583BCB31" w14:textId="7611770A" w:rsidR="0056669D" w:rsidRPr="00EB5EA5" w:rsidRDefault="00AE4CCD" w:rsidP="00502E5E">
      <w:pPr>
        <w:pStyle w:val="ListParagraph"/>
        <w:numPr>
          <w:ilvl w:val="1"/>
          <w:numId w:val="22"/>
        </w:numPr>
        <w:ind w:left="1071" w:hanging="357"/>
        <w:contextualSpacing w:val="0"/>
        <w:rPr>
          <w:color w:val="FF0000"/>
        </w:rPr>
      </w:pPr>
      <w:r w:rsidRPr="00EB5EA5">
        <w:rPr>
          <w:rFonts w:hint="eastAsia"/>
          <w:color w:val="FF0000"/>
        </w:rPr>
        <w:lastRenderedPageBreak/>
        <w:t>Partial Discharge (PD); damage to the shield will cause noise interference which will invalidate the test</w:t>
      </w:r>
      <w:r w:rsidR="00B631F7" w:rsidRPr="00EB5EA5">
        <w:rPr>
          <w:color w:val="FF0000"/>
        </w:rPr>
        <w:t xml:space="preserve"> (medium voltage cables only)</w:t>
      </w:r>
      <w:r w:rsidRPr="00EB5EA5">
        <w:rPr>
          <w:rFonts w:hint="eastAsia"/>
          <w:color w:val="FF0000"/>
        </w:rPr>
        <w:t>.</w:t>
      </w:r>
    </w:p>
    <w:p w14:paraId="36F7E92F" w14:textId="50C48B18" w:rsidR="0056669D" w:rsidRPr="00EB5EA5" w:rsidRDefault="00AE4CCD" w:rsidP="00502E5E">
      <w:pPr>
        <w:pStyle w:val="ListParagraph"/>
        <w:numPr>
          <w:ilvl w:val="1"/>
          <w:numId w:val="22"/>
        </w:numPr>
        <w:ind w:left="1071" w:hanging="357"/>
        <w:contextualSpacing w:val="0"/>
        <w:rPr>
          <w:color w:val="FF0000"/>
        </w:rPr>
      </w:pPr>
      <w:r w:rsidRPr="00EB5EA5">
        <w:rPr>
          <w:rFonts w:hint="eastAsia"/>
          <w:color w:val="FF0000"/>
        </w:rPr>
        <w:t>Reflectometry (FDR and TDR); damage to the shield will cause signal attenuation which may invalidate the test.</w:t>
      </w:r>
    </w:p>
    <w:p w14:paraId="607BBD5E" w14:textId="3CF36507" w:rsidR="0090191A" w:rsidRPr="00EB5EA5" w:rsidRDefault="00AE4CCD" w:rsidP="00502E5E">
      <w:pPr>
        <w:pStyle w:val="ListParagraph"/>
        <w:numPr>
          <w:ilvl w:val="0"/>
          <w:numId w:val="22"/>
        </w:numPr>
        <w:contextualSpacing w:val="0"/>
        <w:rPr>
          <w:color w:val="FF0000"/>
        </w:rPr>
      </w:pPr>
      <w:r w:rsidRPr="00EB5EA5">
        <w:rPr>
          <w:rFonts w:hint="eastAsia"/>
          <w:color w:val="FF0000"/>
        </w:rPr>
        <w:t>Compressive Modulus (Indenter). Most effective at detecting thermally induced embrittlement and radiation-induced embrittlement. Suitable for assessing short segments of the insulation. Has been proven effective at evaluating and profiling cable damage r</w:t>
      </w:r>
      <w:r w:rsidRPr="00EB5EA5">
        <w:rPr>
          <w:color w:val="FF0000"/>
        </w:rPr>
        <w:t>esulting from localized heat and radiation sources (</w:t>
      </w:r>
      <w:proofErr w:type="gramStart"/>
      <w:r w:rsidRPr="00EB5EA5">
        <w:rPr>
          <w:color w:val="FF0000"/>
        </w:rPr>
        <w:t>i.e.</w:t>
      </w:r>
      <w:proofErr w:type="gramEnd"/>
      <w:r w:rsidRPr="00EB5EA5">
        <w:rPr>
          <w:color w:val="FF0000"/>
        </w:rPr>
        <w:t xml:space="preserve"> hot spots).</w:t>
      </w:r>
      <w:r w:rsidR="00FF588D" w:rsidRPr="00EB5EA5">
        <w:rPr>
          <w:color w:val="FF0000"/>
          <w:sz w:val="22"/>
          <w:szCs w:val="22"/>
        </w:rPr>
        <w:t xml:space="preserve"> </w:t>
      </w:r>
      <w:r w:rsidR="002D1716" w:rsidRPr="00EB5EA5">
        <w:rPr>
          <w:color w:val="FF0000"/>
        </w:rPr>
        <w:t xml:space="preserve">When performed in situ, this test measures the compressive modulus for the outer surface of an electric cable’s polymer jacket material. The condition of underlying cable insulation </w:t>
      </w:r>
      <w:r w:rsidR="00A361B2" w:rsidRPr="00EB5EA5">
        <w:rPr>
          <w:color w:val="FF0000"/>
        </w:rPr>
        <w:t xml:space="preserve">is to </w:t>
      </w:r>
      <w:r w:rsidR="002D1716" w:rsidRPr="00EB5EA5">
        <w:rPr>
          <w:color w:val="FF0000"/>
        </w:rPr>
        <w:t>be inferred from the indenter compressive modulus measurements made on the outer jacket material</w:t>
      </w:r>
    </w:p>
    <w:p w14:paraId="26B77081" w14:textId="77777777" w:rsidR="0090191A" w:rsidRPr="00EB5EA5" w:rsidRDefault="00AE4CCD" w:rsidP="00502E5E">
      <w:pPr>
        <w:pStyle w:val="ListParagraph"/>
        <w:numPr>
          <w:ilvl w:val="0"/>
          <w:numId w:val="22"/>
        </w:numPr>
        <w:contextualSpacing w:val="0"/>
        <w:rPr>
          <w:color w:val="FF0000"/>
        </w:rPr>
      </w:pPr>
      <w:r w:rsidRPr="00EB5EA5">
        <w:rPr>
          <w:rFonts w:hint="eastAsia"/>
          <w:color w:val="FF0000"/>
        </w:rPr>
        <w:t xml:space="preserve">If the set of tests show a degradation of the cable, then additional physical and chemical tests, as elongation at break or micro-sampling could be interesting to define the condition of the cable. </w:t>
      </w:r>
    </w:p>
    <w:p w14:paraId="2ACC6E4C" w14:textId="2C146D72" w:rsidR="00AE4CCD" w:rsidRPr="00EB5EA5" w:rsidRDefault="00AE4CCD" w:rsidP="00502E5E">
      <w:pPr>
        <w:pStyle w:val="ListParagraph"/>
        <w:numPr>
          <w:ilvl w:val="0"/>
          <w:numId w:val="22"/>
        </w:numPr>
        <w:contextualSpacing w:val="0"/>
        <w:rPr>
          <w:color w:val="FF0000"/>
        </w:rPr>
      </w:pPr>
      <w:r w:rsidRPr="00EB5EA5">
        <w:rPr>
          <w:rFonts w:hint="eastAsia"/>
          <w:color w:val="FF0000"/>
        </w:rPr>
        <w:t>Other testing that is state-of-the-art at the time the tests are performed.</w:t>
      </w:r>
    </w:p>
    <w:p w14:paraId="7FB035C5" w14:textId="75A2A71F" w:rsidR="00AE4CCD" w:rsidRPr="00EB5EA5" w:rsidRDefault="00AE4CCD" w:rsidP="00502E5E">
      <w:pPr>
        <w:rPr>
          <w:color w:val="FF0000"/>
        </w:rPr>
      </w:pPr>
      <w:r w:rsidRPr="00EB5EA5">
        <w:rPr>
          <w:color w:val="FF0000"/>
        </w:rPr>
        <w:t>The first tests are completed early on to create a baseline. If the cable has been in service for a period of time</w:t>
      </w:r>
      <w:r w:rsidR="0090191A" w:rsidRPr="00EB5EA5">
        <w:rPr>
          <w:color w:val="FF0000"/>
        </w:rPr>
        <w:t>,</w:t>
      </w:r>
      <w:r w:rsidRPr="00EB5EA5">
        <w:rPr>
          <w:color w:val="FF0000"/>
        </w:rPr>
        <w:t xml:space="preserve"> it is recommended that they be tested prior to first failure or prior to 15-20 years in service. Thereafter, a test is to be performed every 6-10 years. 10 years being the longest time between tests </w:t>
      </w:r>
      <w:r w:rsidR="00A361B2" w:rsidRPr="00EB5EA5">
        <w:rPr>
          <w:color w:val="FF0000"/>
        </w:rPr>
        <w:t xml:space="preserve">that </w:t>
      </w:r>
      <w:r w:rsidR="000D04B5" w:rsidRPr="00EB5EA5">
        <w:rPr>
          <w:color w:val="FF0000"/>
        </w:rPr>
        <w:t xml:space="preserve">is usually </w:t>
      </w:r>
      <w:r w:rsidRPr="00EB5EA5">
        <w:rPr>
          <w:color w:val="FF0000"/>
        </w:rPr>
        <w:t xml:space="preserve">admitted (no 25% grace is </w:t>
      </w:r>
      <w:r w:rsidR="00A361B2" w:rsidRPr="00EB5EA5">
        <w:rPr>
          <w:color w:val="FF0000"/>
        </w:rPr>
        <w:t>possible</w:t>
      </w:r>
      <w:r w:rsidRPr="00EB5EA5">
        <w:rPr>
          <w:color w:val="FF0000"/>
        </w:rPr>
        <w:t xml:space="preserve">). All cables in scope of the ageing management program are tested at least once prior to the period of extended operation with subsequent tests performed at least every 6-10 years thereafter. Cables are tested with the same frequency if they continue to test “good.” Cables with results in the “further study required” range (cables showing signs of deterioration but which have not exceeded the acceptance criteria) are subjected to more frequent testing (for example, every two years or once per </w:t>
      </w:r>
      <w:r w:rsidR="00B631F7" w:rsidRPr="00EB5EA5">
        <w:rPr>
          <w:color w:val="FF0000"/>
        </w:rPr>
        <w:t>refueling</w:t>
      </w:r>
      <w:r w:rsidRPr="00EB5EA5">
        <w:rPr>
          <w:color w:val="FF0000"/>
        </w:rPr>
        <w:t xml:space="preserve"> cycle) to determine whether the condition is stable or worsening.</w:t>
      </w:r>
    </w:p>
    <w:p w14:paraId="4B8CC310" w14:textId="42EA70F0" w:rsidR="00C030E7" w:rsidRPr="009C7CFB" w:rsidRDefault="00C030E7" w:rsidP="00502E5E">
      <w:pPr>
        <w:rPr>
          <w:lang w:val="en-GB"/>
        </w:rPr>
      </w:pPr>
      <w:r w:rsidRPr="00F308AB">
        <w:t xml:space="preserve">In order to </w:t>
      </w:r>
      <w:r w:rsidR="004B0A87" w:rsidRPr="00F308AB">
        <w:t>optimize</w:t>
      </w:r>
      <w:r w:rsidR="00B40B65" w:rsidRPr="00F308AB">
        <w:t xml:space="preserve"> </w:t>
      </w:r>
      <w:r w:rsidR="008620E8" w:rsidRPr="00F308AB">
        <w:t>the programme with reasonable assurance</w:t>
      </w:r>
      <w:r w:rsidR="00C822C2" w:rsidRPr="00F308AB">
        <w:t>,</w:t>
      </w:r>
      <w:r w:rsidR="008620E8" w:rsidRPr="00F308AB">
        <w:t xml:space="preserve"> </w:t>
      </w:r>
      <w:r w:rsidR="00B118CE" w:rsidRPr="00F308AB">
        <w:t xml:space="preserve">a </w:t>
      </w:r>
      <w:r w:rsidR="008620E8" w:rsidRPr="00F308AB">
        <w:t xml:space="preserve">representative </w:t>
      </w:r>
      <w:r w:rsidR="00B118CE" w:rsidRPr="00F308AB">
        <w:t>s</w:t>
      </w:r>
      <w:r w:rsidR="008620E8" w:rsidRPr="00F308AB">
        <w:t>ample</w:t>
      </w:r>
      <w:r w:rsidR="00E338EE" w:rsidRPr="00F308AB">
        <w:t xml:space="preserve"> (based on international guidelines)</w:t>
      </w:r>
      <w:r w:rsidR="00D30E4B" w:rsidRPr="00F308AB">
        <w:t>,</w:t>
      </w:r>
      <w:r w:rsidR="008620E8" w:rsidRPr="00F308AB">
        <w:t xml:space="preserve"> combined with criticality analysis result</w:t>
      </w:r>
      <w:r w:rsidR="00B118CE" w:rsidRPr="00F308AB">
        <w:t>s</w:t>
      </w:r>
      <w:r w:rsidR="008620E8" w:rsidRPr="00F308AB">
        <w:t xml:space="preserve"> of </w:t>
      </w:r>
      <w:r w:rsidR="00B118CE" w:rsidRPr="00F308AB">
        <w:t xml:space="preserve">a </w:t>
      </w:r>
      <w:r w:rsidR="008620E8" w:rsidRPr="00F308AB">
        <w:t>reliability program</w:t>
      </w:r>
      <w:r w:rsidR="004F0BEB" w:rsidRPr="00F308AB">
        <w:t>me</w:t>
      </w:r>
      <w:r w:rsidR="008620E8" w:rsidRPr="00F308AB">
        <w:t xml:space="preserve"> could be defined</w:t>
      </w:r>
      <w:r w:rsidR="00391C62" w:rsidRPr="00F308AB">
        <w:t>, if permitted</w:t>
      </w:r>
      <w:r w:rsidR="00B118CE" w:rsidRPr="00F308AB">
        <w:t>,</w:t>
      </w:r>
      <w:r w:rsidR="00391C62" w:rsidRPr="00F308AB">
        <w:t xml:space="preserve"> by the national regulatory requirements</w:t>
      </w:r>
      <w:r w:rsidR="007F69DF" w:rsidRPr="00F308AB">
        <w:t xml:space="preserve"> </w:t>
      </w:r>
      <w:r w:rsidR="007F69DF" w:rsidRPr="00F308AB">
        <w:rPr>
          <w:lang w:val="en-GB"/>
        </w:rPr>
        <w:t>[</w:t>
      </w:r>
      <w:r w:rsidR="0050120C">
        <w:rPr>
          <w:lang w:val="en-GB"/>
        </w:rPr>
        <w:t>21-23</w:t>
      </w:r>
      <w:r w:rsidR="007F69DF" w:rsidRPr="00F308AB">
        <w:rPr>
          <w:lang w:val="en-GB"/>
        </w:rPr>
        <w:t>]</w:t>
      </w:r>
      <w:r w:rsidR="00224626" w:rsidRPr="00F308AB">
        <w:rPr>
          <w:lang w:val="en-GB"/>
        </w:rPr>
        <w:t>.</w:t>
      </w:r>
    </w:p>
    <w:p w14:paraId="6D4C4F60" w14:textId="46BB6A6E" w:rsidR="00774662" w:rsidRPr="00EB5EA5" w:rsidRDefault="00774662" w:rsidP="00502E5E">
      <w:pPr>
        <w:rPr>
          <w:color w:val="FF0000"/>
          <w:lang w:val="en-GB"/>
        </w:rPr>
      </w:pPr>
      <w:r w:rsidRPr="00EB5EA5">
        <w:rPr>
          <w:color w:val="FF0000"/>
          <w:lang w:val="en-GB"/>
        </w:rPr>
        <w:t>More explanations and considerations related to testing methods to be used and the respective acceptance criteria can be found in Appendix 1 of AMP210.</w:t>
      </w:r>
    </w:p>
    <w:p w14:paraId="72241E25" w14:textId="77777777" w:rsidR="002B0E29" w:rsidRPr="00F308AB" w:rsidRDefault="002B0E29" w:rsidP="00502E5E">
      <w:pPr>
        <w:rPr>
          <w:lang w:val="en-GB"/>
        </w:rPr>
      </w:pPr>
    </w:p>
    <w:p w14:paraId="6EA56068" w14:textId="77777777" w:rsidR="005E3DAC" w:rsidRPr="00F308AB" w:rsidRDefault="005E3DAC" w:rsidP="00502E5E">
      <w:pPr>
        <w:pStyle w:val="IGALLTitle3"/>
        <w:rPr>
          <w:i/>
        </w:rPr>
      </w:pPr>
      <w:r w:rsidRPr="00F308AB">
        <w:rPr>
          <w:i/>
        </w:rPr>
        <w:t>Monitoring and trending of ageing effects</w:t>
      </w:r>
      <w:r w:rsidR="00365624" w:rsidRPr="00F308AB">
        <w:rPr>
          <w:i/>
        </w:rPr>
        <w:t>:</w:t>
      </w:r>
    </w:p>
    <w:p w14:paraId="4A7C5584" w14:textId="517963DA" w:rsidR="002B0E29" w:rsidRPr="00502E5E" w:rsidRDefault="00CF0C17" w:rsidP="00502E5E">
      <w:pPr>
        <w:rPr>
          <w:color w:val="FF0000"/>
        </w:rPr>
      </w:pPr>
      <w:r w:rsidRPr="00502E5E">
        <w:rPr>
          <w:color w:val="FF0000"/>
        </w:rPr>
        <w:t xml:space="preserve">Trending actions are included as part of this AMP, </w:t>
      </w:r>
      <w:r w:rsidRPr="00502E5E">
        <w:rPr>
          <w:color w:val="FF0000"/>
        </w:rPr>
        <w:t>although</w:t>
      </w:r>
      <w:r w:rsidRPr="00502E5E">
        <w:rPr>
          <w:color w:val="FF0000"/>
        </w:rPr>
        <w:t xml:space="preserve"> the ability to trend results is </w:t>
      </w:r>
      <w:r w:rsidRPr="00502E5E">
        <w:rPr>
          <w:color w:val="FF0000"/>
        </w:rPr>
        <w:t>dependent on the specific type of test(s) or</w:t>
      </w:r>
      <w:r w:rsidRPr="00502E5E">
        <w:rPr>
          <w:color w:val="FF0000"/>
        </w:rPr>
        <w:t xml:space="preserve"> inspection </w:t>
      </w:r>
      <w:r w:rsidRPr="00502E5E">
        <w:rPr>
          <w:color w:val="FF0000"/>
        </w:rPr>
        <w:t>chosen. Results</w:t>
      </w:r>
      <w:r w:rsidRPr="00502E5E">
        <w:rPr>
          <w:color w:val="FF0000"/>
        </w:rPr>
        <w:t xml:space="preserve"> that are trendable </w:t>
      </w:r>
      <w:r w:rsidRPr="00502E5E">
        <w:rPr>
          <w:color w:val="FF0000"/>
        </w:rPr>
        <w:t xml:space="preserve">may be used to </w:t>
      </w:r>
      <w:r w:rsidRPr="00502E5E">
        <w:rPr>
          <w:color w:val="FF0000"/>
        </w:rPr>
        <w:t>provide additional information on the rate of cable insulation degradation.</w:t>
      </w:r>
      <w:r w:rsidRPr="00502E5E">
        <w:rPr>
          <w:color w:val="FF0000"/>
        </w:rPr>
        <w:t xml:space="preserve"> </w:t>
      </w:r>
    </w:p>
    <w:p w14:paraId="31A7EEB0" w14:textId="77777777" w:rsidR="00502E5E" w:rsidRPr="009C7CFB" w:rsidRDefault="00502E5E" w:rsidP="00502E5E">
      <w:pPr>
        <w:rPr>
          <w:lang w:val="en-GB"/>
        </w:rPr>
      </w:pPr>
    </w:p>
    <w:p w14:paraId="1EE996F3" w14:textId="77777777" w:rsidR="005E3DAC" w:rsidRPr="00F308AB" w:rsidRDefault="005E3DAC" w:rsidP="00502E5E">
      <w:pPr>
        <w:pStyle w:val="IGALLTitle3"/>
        <w:rPr>
          <w:i/>
        </w:rPr>
      </w:pPr>
      <w:r w:rsidRPr="00F308AB">
        <w:rPr>
          <w:i/>
        </w:rPr>
        <w:t>Mitigating ageing effects</w:t>
      </w:r>
      <w:r w:rsidR="00365624" w:rsidRPr="00F308AB">
        <w:rPr>
          <w:i/>
        </w:rPr>
        <w:t>:</w:t>
      </w:r>
    </w:p>
    <w:p w14:paraId="6D2E61D9" w14:textId="3E12C8C6" w:rsidR="002B0E29" w:rsidRDefault="008F2DB6" w:rsidP="00502E5E">
      <w:pPr>
        <w:rPr>
          <w:color w:val="FF0000"/>
        </w:rPr>
      </w:pPr>
      <w:r w:rsidRPr="00502E5E">
        <w:rPr>
          <w:color w:val="FF0000"/>
        </w:rPr>
        <w:t xml:space="preserve">This is a condition monitoring programme. </w:t>
      </w:r>
      <w:r w:rsidRPr="00502E5E">
        <w:rPr>
          <w:color w:val="FF0000"/>
        </w:rPr>
        <w:t xml:space="preserve">However, preventive actions, where practicable, are taken to prevent or mitigate cables from being exposed to process heat damage or significant moisture. </w:t>
      </w:r>
      <w:r w:rsidRPr="00502E5E">
        <w:rPr>
          <w:color w:val="FF0000"/>
        </w:rPr>
        <w:t>This programme has no specific operation</w:t>
      </w:r>
      <w:r w:rsidRPr="00502E5E">
        <w:rPr>
          <w:color w:val="FF0000"/>
        </w:rPr>
        <w:t>s</w:t>
      </w:r>
      <w:r w:rsidRPr="00502E5E">
        <w:rPr>
          <w:color w:val="FF0000"/>
        </w:rPr>
        <w:t xml:space="preserve">, maintenance, </w:t>
      </w:r>
      <w:proofErr w:type="gramStart"/>
      <w:r w:rsidRPr="00502E5E">
        <w:rPr>
          <w:color w:val="FF0000"/>
        </w:rPr>
        <w:t>repair</w:t>
      </w:r>
      <w:proofErr w:type="gramEnd"/>
      <w:r w:rsidRPr="00502E5E">
        <w:rPr>
          <w:color w:val="FF0000"/>
        </w:rPr>
        <w:t xml:space="preserve"> or replacement mitigation aspects.</w:t>
      </w:r>
    </w:p>
    <w:p w14:paraId="71AD2D51" w14:textId="77777777" w:rsidR="00502E5E" w:rsidRPr="00502E5E" w:rsidRDefault="00502E5E" w:rsidP="00502E5E">
      <w:pPr>
        <w:rPr>
          <w:color w:val="FF0000"/>
        </w:rPr>
      </w:pPr>
    </w:p>
    <w:p w14:paraId="276CA81D" w14:textId="77777777" w:rsidR="005E3DAC" w:rsidRPr="00F308AB" w:rsidRDefault="005E3DAC" w:rsidP="00502E5E">
      <w:pPr>
        <w:pStyle w:val="IGALLTitle3"/>
        <w:rPr>
          <w:i/>
        </w:rPr>
      </w:pPr>
      <w:r w:rsidRPr="00F308AB">
        <w:rPr>
          <w:i/>
        </w:rPr>
        <w:t>Acceptance criteria</w:t>
      </w:r>
      <w:r w:rsidR="00365624" w:rsidRPr="00F308AB">
        <w:rPr>
          <w:i/>
        </w:rPr>
        <w:t>:</w:t>
      </w:r>
    </w:p>
    <w:p w14:paraId="0E7A28B2" w14:textId="5D5C4A33" w:rsidR="00625C3A" w:rsidRPr="00502E5E" w:rsidRDefault="007261AE" w:rsidP="00502E5E">
      <w:pPr>
        <w:rPr>
          <w:color w:val="FF0000"/>
          <w:lang w:eastAsia="ja-JP"/>
        </w:rPr>
      </w:pPr>
      <w:r w:rsidRPr="00502E5E">
        <w:rPr>
          <w:color w:val="FF0000"/>
        </w:rPr>
        <w:lastRenderedPageBreak/>
        <w:t>Any indication or relevant conditions of degradation may be evaluated for acceptance in accordance with the pertinent governing requirements or guidance documents. Examination results and flaws that exceed the acceptance criteria in the pertinent governing requirements or guidance documents may require repair or replacement activities, or further evaluation to d</w:t>
      </w:r>
      <w:r w:rsidR="0085492F" w:rsidRPr="00502E5E">
        <w:rPr>
          <w:color w:val="FF0000"/>
        </w:rPr>
        <w:t xml:space="preserve">emonstrate that the component will continue to perform its intended function </w:t>
      </w:r>
      <w:r w:rsidR="001E1A7C" w:rsidRPr="00502E5E">
        <w:rPr>
          <w:color w:val="FF0000"/>
        </w:rPr>
        <w:t xml:space="preserve">through the </w:t>
      </w:r>
      <w:r w:rsidR="001E1A7C" w:rsidRPr="00502E5E">
        <w:rPr>
          <w:color w:val="FF0000"/>
          <w:lang w:eastAsia="ja-JP"/>
        </w:rPr>
        <w:t>period of long term operation</w:t>
      </w:r>
      <w:r w:rsidR="0085492F" w:rsidRPr="00502E5E">
        <w:rPr>
          <w:color w:val="FF0000"/>
          <w:lang w:eastAsia="ja-JP"/>
        </w:rPr>
        <w:t>.</w:t>
      </w:r>
      <w:r w:rsidR="00B16786" w:rsidRPr="00502E5E">
        <w:rPr>
          <w:color w:val="FF0000"/>
          <w:lang w:eastAsia="ja-JP"/>
        </w:rPr>
        <w:t xml:space="preserve"> </w:t>
      </w:r>
      <w:r w:rsidR="00625C3A" w:rsidRPr="00502E5E">
        <w:rPr>
          <w:color w:val="FF0000"/>
        </w:rPr>
        <w:t>An unacceptable indication is defined as a noted condition or situation that, if left unmanaged, could lead to a loss of the intended</w:t>
      </w:r>
      <w:r w:rsidR="00625C3A" w:rsidRPr="00502E5E">
        <w:rPr>
          <w:color w:val="FF0000"/>
          <w:lang w:eastAsia="ja-JP"/>
        </w:rPr>
        <w:t xml:space="preserve"> function.</w:t>
      </w:r>
    </w:p>
    <w:p w14:paraId="7F77E510" w14:textId="7260E8E5" w:rsidR="00625C3A" w:rsidRDefault="00625C3A" w:rsidP="00502E5E">
      <w:r w:rsidRPr="00F308AB">
        <w:t>Acceptance criteria for condition monitoring techniques will depend on the condition monitoring techniques used (e.g., applicability of the condition monitoring technique to the cable and connection electrical insulation material composition and physical construction characteristics).</w:t>
      </w:r>
    </w:p>
    <w:p w14:paraId="0AD39C65" w14:textId="40AAD180" w:rsidR="006A48D6" w:rsidRPr="00502E5E" w:rsidRDefault="006A48D6" w:rsidP="00502E5E">
      <w:pPr>
        <w:rPr>
          <w:color w:val="FF0000"/>
        </w:rPr>
      </w:pPr>
      <w:r w:rsidRPr="00502E5E">
        <w:rPr>
          <w:color w:val="FF0000"/>
        </w:rPr>
        <w:t xml:space="preserve">Acceptance </w:t>
      </w:r>
      <w:r w:rsidR="009C7CFB" w:rsidRPr="00502E5E">
        <w:rPr>
          <w:color w:val="FF0000"/>
        </w:rPr>
        <w:t>c</w:t>
      </w:r>
      <w:r w:rsidRPr="00502E5E">
        <w:rPr>
          <w:color w:val="FF0000"/>
        </w:rPr>
        <w:t xml:space="preserve">riteria for </w:t>
      </w:r>
      <w:r w:rsidR="009C7CFB" w:rsidRPr="00502E5E">
        <w:rPr>
          <w:color w:val="FF0000"/>
        </w:rPr>
        <w:t>i</w:t>
      </w:r>
      <w:r w:rsidRPr="00502E5E">
        <w:rPr>
          <w:color w:val="FF0000"/>
        </w:rPr>
        <w:t xml:space="preserve">nspection: </w:t>
      </w:r>
      <w:r w:rsidR="00D11482" w:rsidRPr="00502E5E">
        <w:rPr>
          <w:color w:val="FF0000"/>
        </w:rPr>
        <w:t>c</w:t>
      </w:r>
      <w:r w:rsidRPr="00502E5E">
        <w:rPr>
          <w:color w:val="FF0000"/>
        </w:rPr>
        <w:t>able visual indications for cable jacket are free from unacceptable surface anomalies such as embrittlement, discoloration, cracking, crazing, swelling, or surface contamination due to the degradation mechanism and effects of high-temperature and/or high-radiation ambient, wear, chemical or surface contamination or significant moisture. If the above indications are present, additional testing may be warranted to verify that the cable electric insulation is adequately managed.</w:t>
      </w:r>
    </w:p>
    <w:p w14:paraId="359BA40E" w14:textId="77777777" w:rsidR="00617F01" w:rsidRPr="00F308AB" w:rsidRDefault="00617F01" w:rsidP="00502E5E"/>
    <w:p w14:paraId="2EF16FB3" w14:textId="77777777" w:rsidR="005E3DAC" w:rsidRPr="00F308AB" w:rsidRDefault="005E3DAC" w:rsidP="00502E5E">
      <w:pPr>
        <w:pStyle w:val="IGALLTitle3"/>
        <w:ind w:left="357" w:hanging="357"/>
        <w:rPr>
          <w:i/>
        </w:rPr>
      </w:pPr>
      <w:r w:rsidRPr="00F308AB">
        <w:rPr>
          <w:i/>
        </w:rPr>
        <w:t>Corrective actions</w:t>
      </w:r>
      <w:r w:rsidR="00365624" w:rsidRPr="00F308AB">
        <w:rPr>
          <w:i/>
        </w:rPr>
        <w:t>:</w:t>
      </w:r>
    </w:p>
    <w:p w14:paraId="7F56EBDB" w14:textId="77777777" w:rsidR="005E3DAC" w:rsidRPr="00F308AB" w:rsidRDefault="00C21B8A" w:rsidP="00502E5E">
      <w:pPr>
        <w:rPr>
          <w:color w:val="000000"/>
        </w:rPr>
      </w:pPr>
      <w:r w:rsidRPr="00F308AB">
        <w:t xml:space="preserve">An engineering evaluation is </w:t>
      </w:r>
      <w:r w:rsidR="00592D1E" w:rsidRPr="00F308AB">
        <w:t>performed,</w:t>
      </w:r>
      <w:r w:rsidRPr="00F308AB">
        <w:t xml:space="preserve"> and corrective actions are taken when unacceptable conditions are found. The evaluation is to consider the age and operating</w:t>
      </w:r>
      <w:r w:rsidR="004676E2" w:rsidRPr="00F308AB">
        <w:rPr>
          <w:color w:val="000000"/>
        </w:rPr>
        <w:t xml:space="preserve"> environment of the component as well as the severity of the anomaly and whether such an anomaly has previously been correlated to degradation of </w:t>
      </w:r>
      <w:r w:rsidR="00C04CB1">
        <w:rPr>
          <w:color w:val="000000"/>
        </w:rPr>
        <w:t xml:space="preserve">electrical insulation for electrical </w:t>
      </w:r>
      <w:r w:rsidR="004676E2" w:rsidRPr="00F308AB">
        <w:rPr>
          <w:color w:val="000000"/>
        </w:rPr>
        <w:t xml:space="preserve">cables or connections. Corrective actions may include, but are not limited to, testing, shielding, or otherwise changing the environment or relocation or replacement of the affected cables or connections. </w:t>
      </w:r>
    </w:p>
    <w:p w14:paraId="44A33BDA" w14:textId="77777777" w:rsidR="002B0E29" w:rsidRPr="00F308AB" w:rsidRDefault="002B0E29" w:rsidP="00502E5E">
      <w:pPr>
        <w:rPr>
          <w:lang w:val="en-GB"/>
        </w:rPr>
      </w:pPr>
    </w:p>
    <w:p w14:paraId="453BE772" w14:textId="77777777" w:rsidR="003938CB" w:rsidRPr="0037436C" w:rsidRDefault="00365624" w:rsidP="00502E5E">
      <w:pPr>
        <w:pStyle w:val="IGALLTitle3"/>
        <w:ind w:left="357" w:hanging="357"/>
        <w:rPr>
          <w:i/>
        </w:rPr>
      </w:pPr>
      <w:r w:rsidRPr="00F308AB">
        <w:rPr>
          <w:i/>
        </w:rPr>
        <w:t>Operating experience feedback and feedback of research and development results:</w:t>
      </w:r>
    </w:p>
    <w:p w14:paraId="262AE4AC" w14:textId="77777777" w:rsidR="00DA13C4" w:rsidRPr="00F308AB" w:rsidRDefault="00DA13C4" w:rsidP="00502E5E">
      <w:r w:rsidRPr="00F308AB">
        <w:t>This</w:t>
      </w:r>
      <w:r w:rsidR="00B16786" w:rsidRPr="00F308AB">
        <w:t xml:space="preserve"> </w:t>
      </w:r>
      <w:r w:rsidRPr="00F308AB">
        <w:t>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w:t>
      </w:r>
      <w:proofErr w:type="gramStart"/>
      <w:r w:rsidRPr="00F308AB">
        <w:t>e.g.</w:t>
      </w:r>
      <w:proofErr w:type="gramEnd"/>
      <w:r w:rsidRPr="00F308AB">
        <w:t xml:space="preserve"> develop a new plant-specific AMP) to ensure the continued effectiveness </w:t>
      </w:r>
      <w:r w:rsidR="003E4EE4" w:rsidRPr="00F308AB">
        <w:t>of ageing management</w:t>
      </w:r>
      <w:r w:rsidR="00913DFB" w:rsidRPr="00F308AB">
        <w:t>.</w:t>
      </w:r>
    </w:p>
    <w:p w14:paraId="56934F4F" w14:textId="3BE6273B" w:rsidR="006F36F9" w:rsidRPr="00F308AB" w:rsidRDefault="005E7BBC" w:rsidP="00502E5E">
      <w:r w:rsidRPr="00F308AB">
        <w:t xml:space="preserve">Operating experience has identified </w:t>
      </w:r>
      <w:r w:rsidR="00C04CB1">
        <w:t xml:space="preserve">electrical </w:t>
      </w:r>
      <w:r w:rsidRPr="00F308AB">
        <w:t xml:space="preserve">cable and connection </w:t>
      </w:r>
      <w:r w:rsidR="00C04CB1">
        <w:t xml:space="preserve">electrical </w:t>
      </w:r>
      <w:r w:rsidRPr="00F308AB">
        <w:t>insulation ag</w:t>
      </w:r>
      <w:r w:rsidR="004F0BEB" w:rsidRPr="00F308AB">
        <w:t>e</w:t>
      </w:r>
      <w:r w:rsidRPr="00F308AB">
        <w:t xml:space="preserve">ing effects due to adverse localized environments caused by </w:t>
      </w:r>
      <w:r w:rsidR="007655C6" w:rsidRPr="00F308AB">
        <w:t xml:space="preserve">temperature, radiation, moisture, wear, and </w:t>
      </w:r>
      <w:r w:rsidR="00CC5232">
        <w:t xml:space="preserve">chemical or </w:t>
      </w:r>
      <w:r w:rsidR="007655C6" w:rsidRPr="00F308AB">
        <w:t>surface contamination</w:t>
      </w:r>
      <w:r w:rsidRPr="00F308AB">
        <w:t>. For example, cable and connection</w:t>
      </w:r>
      <w:r w:rsidR="009E474D" w:rsidRPr="00F308AB">
        <w:t>s</w:t>
      </w:r>
      <w:r w:rsidRPr="00F308AB">
        <w:t xml:space="preserve"> insulation located near steam generators, pressurizers, or </w:t>
      </w:r>
      <w:r w:rsidR="007655C6" w:rsidRPr="00F308AB">
        <w:t xml:space="preserve">hot </w:t>
      </w:r>
      <w:r w:rsidRPr="00F308AB">
        <w:t>process</w:t>
      </w:r>
      <w:r w:rsidR="007655C6" w:rsidRPr="00F308AB">
        <w:t xml:space="preserve"> piping</w:t>
      </w:r>
      <w:r w:rsidR="00B16786" w:rsidRPr="00F308AB">
        <w:t xml:space="preserve"> </w:t>
      </w:r>
      <w:r w:rsidRPr="00F308AB">
        <w:t>may be subjected to an adverse localized environment [</w:t>
      </w:r>
      <w:r w:rsidR="00FB0EDB" w:rsidRPr="00F308AB">
        <w:t xml:space="preserve">6, </w:t>
      </w:r>
      <w:r w:rsidR="0050120C">
        <w:t>2</w:t>
      </w:r>
      <w:r w:rsidR="00D41C65">
        <w:t>4</w:t>
      </w:r>
      <w:r w:rsidR="005B0571">
        <w:t xml:space="preserve">, </w:t>
      </w:r>
      <w:r w:rsidR="0050120C">
        <w:t>2</w:t>
      </w:r>
      <w:r w:rsidR="00D41C65">
        <w:t>5</w:t>
      </w:r>
      <w:r w:rsidR="00DB53DD" w:rsidRPr="00F308AB">
        <w:t>]</w:t>
      </w:r>
      <w:r w:rsidR="009E474D" w:rsidRPr="00F308AB">
        <w:t>.</w:t>
      </w:r>
      <w:r w:rsidRPr="00F308AB">
        <w:t xml:space="preserve"> These environments have been found to cause degradation of electrical cable and connection electrical insulation that are visually observable, such as color changes or surface abnormalities. These visual indications along with cable condition monitoring can be used as indicators of cable and connection insulation degradation.</w:t>
      </w:r>
    </w:p>
    <w:p w14:paraId="6C5665B5" w14:textId="5BC90F8E" w:rsidR="000725D1" w:rsidRPr="00F308AB" w:rsidRDefault="007F2E82" w:rsidP="00502E5E">
      <w:r w:rsidRPr="00F308AB">
        <w:t>At the time</w:t>
      </w:r>
      <w:r w:rsidR="006F36F9" w:rsidRPr="00F308AB">
        <w:t xml:space="preserve"> </w:t>
      </w:r>
      <w:r w:rsidR="00EA6E45" w:rsidRPr="00F308AB">
        <w:t>when this AMP was produced, no relevant R&amp;D was identified</w:t>
      </w:r>
      <w:r w:rsidR="006F36F9" w:rsidRPr="00F308AB">
        <w:t>.</w:t>
      </w:r>
    </w:p>
    <w:p w14:paraId="4988D30E" w14:textId="77777777" w:rsidR="002B0E29" w:rsidRPr="00F308AB" w:rsidRDefault="002B0E29" w:rsidP="00502E5E"/>
    <w:p w14:paraId="21159522" w14:textId="77777777" w:rsidR="005E3DAC" w:rsidRPr="0037436C" w:rsidRDefault="005E3DAC" w:rsidP="00502E5E">
      <w:pPr>
        <w:pStyle w:val="IGALLTitle3"/>
        <w:ind w:left="357" w:hanging="357"/>
        <w:rPr>
          <w:i/>
        </w:rPr>
      </w:pPr>
      <w:r w:rsidRPr="00F308AB">
        <w:rPr>
          <w:i/>
        </w:rPr>
        <w:t>Quality management</w:t>
      </w:r>
      <w:r w:rsidR="00365624" w:rsidRPr="0037436C">
        <w:rPr>
          <w:i/>
        </w:rPr>
        <w:t>:</w:t>
      </w:r>
    </w:p>
    <w:p w14:paraId="5406F30C" w14:textId="73E0F999" w:rsidR="004676E2" w:rsidRPr="00F308AB" w:rsidRDefault="003938CB" w:rsidP="00502E5E">
      <w:pPr>
        <w:rPr>
          <w:color w:val="000000"/>
        </w:rPr>
      </w:pPr>
      <w:r w:rsidRPr="00F308AB">
        <w:rPr>
          <w:color w:val="000000"/>
        </w:rPr>
        <w:t xml:space="preserve">Site quality assurance procedures, review and approval processes, and </w:t>
      </w:r>
      <w:r w:rsidRPr="00F308AB">
        <w:rPr>
          <w:color w:val="000000"/>
        </w:rPr>
        <w:t xml:space="preserve">administrative controls </w:t>
      </w:r>
      <w:r w:rsidRPr="00F308AB">
        <w:rPr>
          <w:color w:val="000000"/>
        </w:rPr>
        <w:lastRenderedPageBreak/>
        <w:t>are implemented in accordance with the different n</w:t>
      </w:r>
      <w:r w:rsidR="004622E1" w:rsidRPr="00F308AB">
        <w:rPr>
          <w:color w:val="000000"/>
        </w:rPr>
        <w:t>ational regulatory requirements</w:t>
      </w:r>
      <w:r w:rsidR="004622E1" w:rsidRPr="00F308AB">
        <w:rPr>
          <w:rFonts w:eastAsia="Arial"/>
          <w:color w:val="000000"/>
          <w:lang w:eastAsia="ja-JP"/>
        </w:rPr>
        <w:t xml:space="preserve">, </w:t>
      </w:r>
      <w:r w:rsidRPr="00F308AB">
        <w:rPr>
          <w:color w:val="000000"/>
        </w:rPr>
        <w:t xml:space="preserve">e.g., </w:t>
      </w:r>
      <w:r w:rsidRPr="00F308AB">
        <w:rPr>
          <w:rFonts w:eastAsia="Arial"/>
          <w:color w:val="000000"/>
          <w:lang w:eastAsia="ja-JP"/>
        </w:rPr>
        <w:t>[</w:t>
      </w:r>
      <w:r w:rsidR="00D41C65">
        <w:rPr>
          <w:rFonts w:eastAsia="Arial"/>
          <w:color w:val="000000"/>
          <w:lang w:eastAsia="ja-JP"/>
        </w:rPr>
        <w:t>26</w:t>
      </w:r>
      <w:r w:rsidR="004622E1" w:rsidRPr="00F308AB">
        <w:rPr>
          <w:rFonts w:eastAsia="Arial"/>
          <w:color w:val="000000"/>
          <w:lang w:eastAsia="ja-JP"/>
        </w:rPr>
        <w:t>]</w:t>
      </w:r>
      <w:r w:rsidRPr="00F308AB">
        <w:rPr>
          <w:rFonts w:eastAsia="Arial"/>
          <w:color w:val="000000"/>
          <w:lang w:eastAsia="ja-JP"/>
        </w:rPr>
        <w:t>.</w:t>
      </w:r>
    </w:p>
    <w:p w14:paraId="29A6E7F5" w14:textId="77777777" w:rsidR="002B0E29" w:rsidRPr="00F308AB" w:rsidRDefault="002B0E29" w:rsidP="00502E5E"/>
    <w:p w14:paraId="031D5842" w14:textId="77777777" w:rsidR="005E3DAC" w:rsidRPr="00F308AB" w:rsidRDefault="005E3DAC" w:rsidP="00502E5E">
      <w:pPr>
        <w:pStyle w:val="IGALLReferencesTitle"/>
      </w:pPr>
      <w:r w:rsidRPr="00F308AB">
        <w:t xml:space="preserve">References </w:t>
      </w:r>
    </w:p>
    <w:p w14:paraId="17CF7C93" w14:textId="77777777" w:rsidR="00B11790" w:rsidRPr="00F308AB" w:rsidRDefault="00A95551" w:rsidP="00502E5E">
      <w:pPr>
        <w:pStyle w:val="IGALLReferences"/>
        <w:tabs>
          <w:tab w:val="clear" w:pos="644"/>
          <w:tab w:val="left" w:pos="714"/>
        </w:tabs>
        <w:ind w:left="714" w:hanging="714"/>
        <w:rPr>
          <w:rFonts w:ascii="Times New Roman" w:hAnsi="Times New Roman"/>
          <w:sz w:val="24"/>
          <w:szCs w:val="24"/>
        </w:rPr>
      </w:pPr>
      <w:r w:rsidRPr="00F308AB">
        <w:rPr>
          <w:rFonts w:ascii="Times New Roman" w:hAnsi="Times New Roman"/>
          <w:sz w:val="24"/>
          <w:szCs w:val="24"/>
        </w:rPr>
        <w:t xml:space="preserve">UNITED STATES NUCLEAR REGULATORY COMMISSION, </w:t>
      </w:r>
      <w:r w:rsidR="00B11790" w:rsidRPr="00F308AB">
        <w:rPr>
          <w:rFonts w:ascii="Times New Roman" w:hAnsi="Times New Roman"/>
          <w:sz w:val="24"/>
          <w:szCs w:val="24"/>
        </w:rPr>
        <w:t xml:space="preserve">Chapter XI.E1 </w:t>
      </w:r>
      <w:r w:rsidRPr="00F308AB">
        <w:rPr>
          <w:rFonts w:ascii="Times New Roman" w:hAnsi="Times New Roman"/>
          <w:sz w:val="24"/>
          <w:szCs w:val="24"/>
        </w:rPr>
        <w:t xml:space="preserve">Insulation Material </w:t>
      </w:r>
      <w:proofErr w:type="gramStart"/>
      <w:r w:rsidRPr="00F308AB">
        <w:rPr>
          <w:rFonts w:ascii="Times New Roman" w:hAnsi="Times New Roman"/>
          <w:sz w:val="24"/>
          <w:szCs w:val="24"/>
        </w:rPr>
        <w:t>For</w:t>
      </w:r>
      <w:proofErr w:type="gramEnd"/>
      <w:r w:rsidRPr="00F308AB">
        <w:rPr>
          <w:rFonts w:ascii="Times New Roman" w:hAnsi="Times New Roman"/>
          <w:sz w:val="24"/>
          <w:szCs w:val="24"/>
        </w:rPr>
        <w:t xml:space="preserve"> Electrical Cables And Connections Not Subject To 10 CFR 50.49 Environmental Qualification Requirements</w:t>
      </w:r>
      <w:r w:rsidR="004E4CA5" w:rsidRPr="00F308AB">
        <w:rPr>
          <w:rFonts w:ascii="Times New Roman" w:hAnsi="Times New Roman"/>
          <w:sz w:val="24"/>
          <w:szCs w:val="24"/>
        </w:rPr>
        <w:t>,</w:t>
      </w:r>
      <w:r w:rsidRPr="00F308AB">
        <w:rPr>
          <w:rFonts w:ascii="Times New Roman" w:hAnsi="Times New Roman"/>
          <w:sz w:val="24"/>
          <w:szCs w:val="24"/>
        </w:rPr>
        <w:t xml:space="preserve"> NUREG 1801 Rev.2, USNRC,</w:t>
      </w:r>
      <w:r w:rsidR="004E4CA5" w:rsidRPr="00F308AB">
        <w:rPr>
          <w:rFonts w:ascii="Times New Roman" w:hAnsi="Times New Roman"/>
          <w:sz w:val="24"/>
          <w:szCs w:val="24"/>
        </w:rPr>
        <w:t xml:space="preserve"> 2010</w:t>
      </w:r>
      <w:r w:rsidR="00A04A04" w:rsidRPr="00F308AB">
        <w:rPr>
          <w:rFonts w:ascii="Times New Roman" w:hAnsi="Times New Roman"/>
          <w:sz w:val="24"/>
          <w:szCs w:val="24"/>
        </w:rPr>
        <w:t>.</w:t>
      </w:r>
    </w:p>
    <w:p w14:paraId="0DEAC769" w14:textId="77777777" w:rsidR="00E51CD1" w:rsidRPr="00F308AB" w:rsidRDefault="00043E8C" w:rsidP="00502E5E">
      <w:pPr>
        <w:pStyle w:val="IGALLReferences"/>
        <w:tabs>
          <w:tab w:val="clear" w:pos="644"/>
          <w:tab w:val="left" w:pos="714"/>
        </w:tabs>
        <w:ind w:left="714" w:hanging="714"/>
        <w:rPr>
          <w:rFonts w:ascii="Times New Roman" w:hAnsi="Times New Roman"/>
          <w:sz w:val="24"/>
          <w:szCs w:val="24"/>
        </w:rPr>
      </w:pPr>
      <w:r w:rsidRPr="00F308AB">
        <w:rPr>
          <w:rFonts w:ascii="Times New Roman" w:hAnsi="Times New Roman"/>
          <w:sz w:val="24"/>
          <w:szCs w:val="24"/>
        </w:rPr>
        <w:t xml:space="preserve">SANDIA NATIONAL LABORATORIES, </w:t>
      </w:r>
      <w:r w:rsidR="00E51CD1" w:rsidRPr="00F308AB">
        <w:rPr>
          <w:rFonts w:ascii="Times New Roman" w:hAnsi="Times New Roman"/>
          <w:sz w:val="24"/>
          <w:szCs w:val="24"/>
        </w:rPr>
        <w:t>Ag</w:t>
      </w:r>
      <w:r w:rsidR="00AF6245" w:rsidRPr="00F308AB">
        <w:rPr>
          <w:rFonts w:ascii="Times New Roman" w:hAnsi="Times New Roman"/>
          <w:sz w:val="24"/>
          <w:szCs w:val="24"/>
        </w:rPr>
        <w:t>e</w:t>
      </w:r>
      <w:r w:rsidR="00E51CD1" w:rsidRPr="00F308AB">
        <w:rPr>
          <w:rFonts w:ascii="Times New Roman" w:hAnsi="Times New Roman"/>
          <w:sz w:val="24"/>
          <w:szCs w:val="24"/>
        </w:rPr>
        <w:t xml:space="preserve">ing Management Guideline for Commercial Nuclear Power Plants - Electrical Cable and Terminations, </w:t>
      </w:r>
      <w:r w:rsidRPr="00F308AB">
        <w:rPr>
          <w:rFonts w:ascii="Times New Roman" w:hAnsi="Times New Roman"/>
          <w:sz w:val="24"/>
          <w:szCs w:val="24"/>
        </w:rPr>
        <w:t xml:space="preserve">SAND96-0344, </w:t>
      </w:r>
      <w:r w:rsidR="00E51CD1" w:rsidRPr="00F308AB">
        <w:rPr>
          <w:rFonts w:ascii="Times New Roman" w:hAnsi="Times New Roman"/>
          <w:sz w:val="24"/>
          <w:szCs w:val="24"/>
        </w:rPr>
        <w:t>prepared by Sandia National Laboratories for the U.S. Depar</w:t>
      </w:r>
      <w:r w:rsidRPr="00F308AB">
        <w:rPr>
          <w:rFonts w:ascii="Times New Roman" w:hAnsi="Times New Roman"/>
          <w:sz w:val="24"/>
          <w:szCs w:val="24"/>
        </w:rPr>
        <w:t>tment of Energy, 1996.</w:t>
      </w:r>
    </w:p>
    <w:p w14:paraId="02F0AD83" w14:textId="77777777" w:rsidR="00E51CD1" w:rsidRPr="00F308AB" w:rsidRDefault="00043E8C" w:rsidP="00502E5E">
      <w:pPr>
        <w:pStyle w:val="IGALLReferences"/>
        <w:tabs>
          <w:tab w:val="clear" w:pos="644"/>
          <w:tab w:val="left" w:pos="714"/>
        </w:tabs>
        <w:ind w:left="714" w:hanging="714"/>
        <w:rPr>
          <w:rFonts w:ascii="Times New Roman" w:hAnsi="Times New Roman"/>
          <w:sz w:val="24"/>
          <w:szCs w:val="24"/>
        </w:rPr>
      </w:pPr>
      <w:r w:rsidRPr="00F308AB">
        <w:rPr>
          <w:rFonts w:ascii="Times New Roman" w:hAnsi="Times New Roman"/>
          <w:sz w:val="24"/>
          <w:szCs w:val="24"/>
        </w:rPr>
        <w:t>INTERNATIONAL A</w:t>
      </w:r>
      <w:r w:rsidR="00E47DAC" w:rsidRPr="00F308AB">
        <w:rPr>
          <w:rFonts w:ascii="Times New Roman" w:hAnsi="Times New Roman"/>
          <w:sz w:val="24"/>
          <w:szCs w:val="24"/>
        </w:rPr>
        <w:t>T</w:t>
      </w:r>
      <w:r w:rsidRPr="00F308AB">
        <w:rPr>
          <w:rFonts w:ascii="Times New Roman" w:hAnsi="Times New Roman"/>
          <w:sz w:val="24"/>
          <w:szCs w:val="24"/>
        </w:rPr>
        <w:t>OMIC ENERGY AGENCY,</w:t>
      </w:r>
      <w:r w:rsidR="00E51CD1" w:rsidRPr="00F308AB">
        <w:rPr>
          <w:rFonts w:ascii="Times New Roman" w:hAnsi="Times New Roman"/>
          <w:sz w:val="24"/>
          <w:szCs w:val="24"/>
        </w:rPr>
        <w:t xml:space="preserve"> </w:t>
      </w:r>
      <w:proofErr w:type="gramStart"/>
      <w:r w:rsidR="00E51CD1" w:rsidRPr="00F308AB">
        <w:rPr>
          <w:rFonts w:ascii="Times New Roman" w:hAnsi="Times New Roman"/>
          <w:sz w:val="24"/>
          <w:szCs w:val="24"/>
        </w:rPr>
        <w:t>Assessment</w:t>
      </w:r>
      <w:proofErr w:type="gramEnd"/>
      <w:r w:rsidR="00E51CD1" w:rsidRPr="00F308AB">
        <w:rPr>
          <w:rFonts w:ascii="Times New Roman" w:hAnsi="Times New Roman"/>
          <w:sz w:val="24"/>
          <w:szCs w:val="24"/>
        </w:rPr>
        <w:t xml:space="preserve"> and management of ageing of major nuclear power plant components important to safety: In-containment instrumentation and control cables</w:t>
      </w:r>
      <w:r w:rsidRPr="00F308AB">
        <w:rPr>
          <w:rFonts w:ascii="Times New Roman" w:hAnsi="Times New Roman"/>
          <w:sz w:val="24"/>
          <w:szCs w:val="24"/>
        </w:rPr>
        <w:t>, TECDOC 1188, IAEA, Vienna</w:t>
      </w:r>
      <w:r w:rsidR="00493AAE" w:rsidRPr="00F308AB">
        <w:rPr>
          <w:rFonts w:ascii="Times New Roman" w:hAnsi="Times New Roman"/>
          <w:sz w:val="24"/>
          <w:szCs w:val="24"/>
        </w:rPr>
        <w:t>, 2000.</w:t>
      </w:r>
    </w:p>
    <w:p w14:paraId="663D2E10" w14:textId="77777777" w:rsidR="00043E8C" w:rsidRPr="00F308AB" w:rsidRDefault="00043E8C" w:rsidP="00502E5E">
      <w:pPr>
        <w:pStyle w:val="IGALLReferences"/>
        <w:tabs>
          <w:tab w:val="clear" w:pos="644"/>
          <w:tab w:val="left" w:pos="714"/>
        </w:tabs>
        <w:ind w:left="714" w:hanging="714"/>
        <w:rPr>
          <w:rFonts w:ascii="Times New Roman" w:hAnsi="Times New Roman"/>
          <w:sz w:val="24"/>
          <w:szCs w:val="24"/>
        </w:rPr>
      </w:pPr>
      <w:r w:rsidRPr="00F308AB">
        <w:rPr>
          <w:rFonts w:ascii="Times New Roman" w:hAnsi="Times New Roman"/>
          <w:sz w:val="24"/>
          <w:szCs w:val="24"/>
        </w:rPr>
        <w:t>INTERNATIONAL ATOMIC ENERGY AGENCY, Ageing Management for Nuclear Power Plants, Safety Guide No. NS-G-2.12, IAEA, Vienna</w:t>
      </w:r>
      <w:r w:rsidR="00F04756" w:rsidRPr="00F308AB">
        <w:rPr>
          <w:rFonts w:ascii="Times New Roman" w:hAnsi="Times New Roman"/>
          <w:sz w:val="24"/>
          <w:szCs w:val="24"/>
        </w:rPr>
        <w:t>, 2009</w:t>
      </w:r>
      <w:r w:rsidRPr="00F308AB">
        <w:rPr>
          <w:rFonts w:ascii="Times New Roman" w:hAnsi="Times New Roman"/>
          <w:sz w:val="24"/>
          <w:szCs w:val="24"/>
        </w:rPr>
        <w:t>.</w:t>
      </w:r>
    </w:p>
    <w:p w14:paraId="541D13D9" w14:textId="77777777" w:rsidR="00B11790" w:rsidRPr="00F308AB" w:rsidRDefault="00A95551" w:rsidP="00502E5E">
      <w:pPr>
        <w:pStyle w:val="IGALLReferences"/>
        <w:tabs>
          <w:tab w:val="clear" w:pos="644"/>
          <w:tab w:val="left" w:pos="714"/>
        </w:tabs>
        <w:ind w:left="714" w:hanging="714"/>
        <w:rPr>
          <w:rFonts w:ascii="Times New Roman" w:hAnsi="Times New Roman"/>
          <w:sz w:val="24"/>
          <w:szCs w:val="24"/>
        </w:rPr>
      </w:pPr>
      <w:r w:rsidRPr="00F308AB">
        <w:rPr>
          <w:rFonts w:ascii="Times New Roman" w:hAnsi="Times New Roman"/>
          <w:sz w:val="24"/>
          <w:szCs w:val="24"/>
        </w:rPr>
        <w:t>ELECTRIC POWER RESEARCH INSTITUTE,</w:t>
      </w:r>
      <w:r w:rsidR="00E677E3" w:rsidRPr="00F308AB">
        <w:rPr>
          <w:rFonts w:ascii="Times New Roman" w:hAnsi="Times New Roman"/>
          <w:sz w:val="24"/>
          <w:szCs w:val="24"/>
        </w:rPr>
        <w:t xml:space="preserve"> </w:t>
      </w:r>
      <w:r w:rsidR="000C1092">
        <w:rPr>
          <w:rFonts w:ascii="Times New Roman" w:hAnsi="Times New Roman"/>
          <w:sz w:val="24"/>
          <w:szCs w:val="24"/>
        </w:rPr>
        <w:t>TR</w:t>
      </w:r>
      <w:r w:rsidR="00E677E3" w:rsidRPr="00F308AB">
        <w:rPr>
          <w:rFonts w:ascii="Times New Roman" w:hAnsi="Times New Roman"/>
          <w:sz w:val="24"/>
          <w:szCs w:val="24"/>
        </w:rPr>
        <w:t xml:space="preserve">-109619 - </w:t>
      </w:r>
      <w:r w:rsidR="00B11790" w:rsidRPr="00F308AB">
        <w:rPr>
          <w:rFonts w:ascii="Times New Roman" w:hAnsi="Times New Roman"/>
          <w:sz w:val="24"/>
          <w:szCs w:val="24"/>
        </w:rPr>
        <w:t>Guideline for the Management of Adverse Localized Equipment Environments, 1999.</w:t>
      </w:r>
    </w:p>
    <w:p w14:paraId="7A8F5C39" w14:textId="77777777" w:rsidR="00216683" w:rsidRPr="002758E4" w:rsidRDefault="00216683" w:rsidP="00502E5E">
      <w:pPr>
        <w:pStyle w:val="IGALLReferences"/>
        <w:tabs>
          <w:tab w:val="clear" w:pos="644"/>
          <w:tab w:val="left" w:pos="714"/>
        </w:tabs>
        <w:ind w:left="714" w:hanging="714"/>
        <w:rPr>
          <w:rFonts w:ascii="Times New Roman" w:hAnsi="Times New Roman"/>
          <w:color w:val="auto"/>
          <w:sz w:val="24"/>
          <w:szCs w:val="24"/>
        </w:rPr>
      </w:pPr>
      <w:r w:rsidRPr="002758E4">
        <w:rPr>
          <w:rFonts w:ascii="Times New Roman" w:hAnsi="Times New Roman"/>
          <w:sz w:val="24"/>
          <w:szCs w:val="24"/>
        </w:rPr>
        <w:t xml:space="preserve">INTERNATIONAL ATOMIC ENERGY AGENCY, </w:t>
      </w:r>
      <w:r w:rsidRPr="002758E4">
        <w:rPr>
          <w:rFonts w:ascii="Times New Roman" w:hAnsi="Times New Roman"/>
          <w:color w:val="auto"/>
          <w:sz w:val="24"/>
          <w:szCs w:val="24"/>
        </w:rPr>
        <w:t>IRS No. 8205, Inoperability of the Quick Operative Isolating Valves Caused by Cabling Degradation, 2011</w:t>
      </w:r>
      <w:r w:rsidR="00A04A04" w:rsidRPr="002758E4">
        <w:rPr>
          <w:rFonts w:ascii="Times New Roman" w:hAnsi="Times New Roman"/>
          <w:color w:val="auto"/>
          <w:sz w:val="24"/>
          <w:szCs w:val="24"/>
        </w:rPr>
        <w:t>.</w:t>
      </w:r>
    </w:p>
    <w:p w14:paraId="68D1E23A" w14:textId="77777777" w:rsidR="00971750" w:rsidRPr="00F308AB" w:rsidRDefault="00971750" w:rsidP="00502E5E">
      <w:pPr>
        <w:pStyle w:val="IGALLReferences"/>
        <w:tabs>
          <w:tab w:val="clear" w:pos="644"/>
          <w:tab w:val="left" w:pos="714"/>
        </w:tabs>
        <w:ind w:left="714" w:hanging="714"/>
        <w:rPr>
          <w:rFonts w:ascii="Times New Roman" w:hAnsi="Times New Roman"/>
          <w:color w:val="auto"/>
          <w:sz w:val="24"/>
          <w:szCs w:val="24"/>
        </w:rPr>
      </w:pPr>
      <w:r w:rsidRPr="00F308AB">
        <w:rPr>
          <w:rFonts w:ascii="Times New Roman" w:hAnsi="Times New Roman"/>
          <w:sz w:val="24"/>
          <w:szCs w:val="24"/>
        </w:rPr>
        <w:t>ELECTRIC POWER RESEARCH INSTITUTE</w:t>
      </w:r>
      <w:r w:rsidR="00E677E3" w:rsidRPr="00F308AB">
        <w:rPr>
          <w:rFonts w:ascii="Times New Roman" w:hAnsi="Times New Roman"/>
          <w:color w:val="auto"/>
          <w:sz w:val="24"/>
          <w:szCs w:val="24"/>
        </w:rPr>
        <w:t xml:space="preserve"> </w:t>
      </w:r>
      <w:r w:rsidR="000C1092">
        <w:rPr>
          <w:rFonts w:ascii="Times New Roman" w:hAnsi="Times New Roman"/>
          <w:color w:val="auto"/>
          <w:sz w:val="24"/>
          <w:szCs w:val="24"/>
        </w:rPr>
        <w:t>TR</w:t>
      </w:r>
      <w:r w:rsidRPr="00F308AB">
        <w:rPr>
          <w:rFonts w:ascii="Times New Roman" w:hAnsi="Times New Roman"/>
          <w:color w:val="auto"/>
          <w:sz w:val="24"/>
          <w:szCs w:val="24"/>
        </w:rPr>
        <w:t>-</w:t>
      </w:r>
      <w:r w:rsidR="00E677E3" w:rsidRPr="00F308AB">
        <w:rPr>
          <w:rFonts w:ascii="Times New Roman" w:hAnsi="Times New Roman"/>
          <w:color w:val="auto"/>
          <w:sz w:val="24"/>
          <w:szCs w:val="24"/>
        </w:rPr>
        <w:t xml:space="preserve"> </w:t>
      </w:r>
      <w:r w:rsidRPr="00F308AB">
        <w:rPr>
          <w:rFonts w:ascii="Times New Roman" w:hAnsi="Times New Roman"/>
          <w:color w:val="auto"/>
          <w:sz w:val="24"/>
          <w:szCs w:val="24"/>
        </w:rPr>
        <w:t>017218</w:t>
      </w:r>
      <w:r w:rsidR="00E677E3" w:rsidRPr="00F308AB">
        <w:rPr>
          <w:rFonts w:ascii="Times New Roman" w:hAnsi="Times New Roman"/>
          <w:color w:val="auto"/>
          <w:sz w:val="24"/>
          <w:szCs w:val="24"/>
        </w:rPr>
        <w:t xml:space="preserve"> -</w:t>
      </w:r>
      <w:r w:rsidRPr="00F308AB">
        <w:rPr>
          <w:rFonts w:ascii="Times New Roman" w:hAnsi="Times New Roman"/>
          <w:color w:val="auto"/>
          <w:sz w:val="24"/>
          <w:szCs w:val="24"/>
        </w:rPr>
        <w:t xml:space="preserve"> R1 Guideline for sampling in the Commercial Grade Item Acceptance Process, 1999.</w:t>
      </w:r>
    </w:p>
    <w:p w14:paraId="56E0BE16" w14:textId="77777777" w:rsidR="00B11790" w:rsidRPr="00F308AB" w:rsidRDefault="00A922AD" w:rsidP="00502E5E">
      <w:pPr>
        <w:pStyle w:val="IGALLReferences"/>
        <w:tabs>
          <w:tab w:val="clear" w:pos="644"/>
          <w:tab w:val="left" w:pos="714"/>
        </w:tabs>
        <w:ind w:left="714" w:hanging="714"/>
        <w:rPr>
          <w:rFonts w:ascii="Times New Roman" w:hAnsi="Times New Roman"/>
          <w:sz w:val="24"/>
          <w:szCs w:val="24"/>
        </w:rPr>
      </w:pPr>
      <w:r w:rsidRPr="00F308AB">
        <w:rPr>
          <w:rFonts w:ascii="Times New Roman" w:hAnsi="Times New Roman"/>
          <w:sz w:val="24"/>
          <w:szCs w:val="24"/>
        </w:rPr>
        <w:t xml:space="preserve">INSTITUTE OF ELECTRICAL AND ELECTRONICS ENGINEERS, </w:t>
      </w:r>
      <w:r w:rsidR="00B11790" w:rsidRPr="00F308AB">
        <w:rPr>
          <w:rFonts w:ascii="Times New Roman" w:hAnsi="Times New Roman"/>
          <w:sz w:val="24"/>
          <w:szCs w:val="24"/>
        </w:rPr>
        <w:t>IEEE Guide for Assessing, Monitoring and Mitigating Aging Effects on Class 1E Equipment Used in Nuclear Power Generating Stations</w:t>
      </w:r>
      <w:r w:rsidRPr="00F308AB">
        <w:rPr>
          <w:rFonts w:ascii="Times New Roman" w:hAnsi="Times New Roman"/>
          <w:sz w:val="24"/>
          <w:szCs w:val="24"/>
        </w:rPr>
        <w:t>, IEEE Std. 1205-</w:t>
      </w:r>
      <w:r w:rsidR="00D03189" w:rsidRPr="00F308AB">
        <w:rPr>
          <w:rFonts w:ascii="Times New Roman" w:hAnsi="Times New Roman"/>
          <w:sz w:val="24"/>
          <w:szCs w:val="24"/>
        </w:rPr>
        <w:t>2014</w:t>
      </w:r>
      <w:r w:rsidR="00B277B5" w:rsidRPr="00F308AB">
        <w:rPr>
          <w:rFonts w:ascii="Times New Roman" w:hAnsi="Times New Roman"/>
          <w:sz w:val="24"/>
          <w:szCs w:val="24"/>
        </w:rPr>
        <w:t>.</w:t>
      </w:r>
    </w:p>
    <w:p w14:paraId="06E924DE" w14:textId="51461E8A" w:rsidR="00E51CD1" w:rsidRPr="00ED0052" w:rsidRDefault="00702352" w:rsidP="00502E5E">
      <w:pPr>
        <w:pStyle w:val="IGALLReferences"/>
        <w:tabs>
          <w:tab w:val="clear" w:pos="644"/>
          <w:tab w:val="left" w:pos="714"/>
        </w:tabs>
        <w:ind w:left="714" w:hanging="714"/>
        <w:rPr>
          <w:rFonts w:ascii="Times New Roman" w:hAnsi="Times New Roman"/>
          <w:color w:val="auto"/>
          <w:sz w:val="24"/>
        </w:rPr>
      </w:pPr>
      <w:r w:rsidRPr="00ED0052">
        <w:rPr>
          <w:rStyle w:val="IntenseReference"/>
          <w:rFonts w:ascii="Times New Roman" w:hAnsi="Times New Roman"/>
          <w:b w:val="0"/>
          <w:smallCaps w:val="0"/>
          <w:color w:val="auto"/>
          <w:spacing w:val="0"/>
          <w:sz w:val="24"/>
          <w:u w:val="none"/>
        </w:rPr>
        <w:t>JAPAN NUCLEAR ENERGY SAFETY ORGANIZATION, Review Manual for Aging Management Technical Evaluation, JNES-RE-2013-9012,</w:t>
      </w:r>
      <w:r w:rsidR="00645799" w:rsidRPr="00ED0052">
        <w:rPr>
          <w:rStyle w:val="IntenseReference"/>
          <w:rFonts w:ascii="Times New Roman" w:hAnsi="Times New Roman"/>
          <w:b w:val="0"/>
          <w:smallCaps w:val="0"/>
          <w:color w:val="auto"/>
          <w:spacing w:val="0"/>
          <w:sz w:val="24"/>
          <w:u w:val="none"/>
        </w:rPr>
        <w:t xml:space="preserve"> </w:t>
      </w:r>
      <w:r w:rsidRPr="00ED0052">
        <w:rPr>
          <w:rStyle w:val="IntenseReference"/>
          <w:rFonts w:ascii="Times New Roman" w:hAnsi="Times New Roman"/>
          <w:b w:val="0"/>
          <w:smallCaps w:val="0"/>
          <w:color w:val="auto"/>
          <w:spacing w:val="0"/>
          <w:sz w:val="24"/>
          <w:u w:val="none"/>
        </w:rPr>
        <w:t>JNES, Japan</w:t>
      </w:r>
      <w:r w:rsidR="00734031" w:rsidRPr="00ED0052">
        <w:rPr>
          <w:rStyle w:val="IntenseReference"/>
          <w:rFonts w:ascii="Times New Roman" w:hAnsi="Times New Roman"/>
          <w:b w:val="0"/>
          <w:smallCaps w:val="0"/>
          <w:color w:val="auto"/>
          <w:spacing w:val="0"/>
          <w:sz w:val="24"/>
          <w:u w:val="none"/>
        </w:rPr>
        <w:t>, 2013</w:t>
      </w:r>
      <w:r w:rsidRPr="00ED0052">
        <w:rPr>
          <w:rStyle w:val="IntenseReference"/>
          <w:rFonts w:ascii="Times New Roman" w:hAnsi="Times New Roman"/>
          <w:b w:val="0"/>
          <w:smallCaps w:val="0"/>
          <w:color w:val="auto"/>
          <w:spacing w:val="0"/>
          <w:sz w:val="24"/>
          <w:u w:val="none"/>
        </w:rPr>
        <w:t>.</w:t>
      </w:r>
    </w:p>
    <w:p w14:paraId="39380814" w14:textId="77777777" w:rsidR="00E92334" w:rsidRPr="00F308AB" w:rsidRDefault="00A922AD" w:rsidP="00502E5E">
      <w:pPr>
        <w:pStyle w:val="IGALLReferences"/>
        <w:tabs>
          <w:tab w:val="clear" w:pos="644"/>
          <w:tab w:val="left" w:pos="714"/>
        </w:tabs>
        <w:ind w:left="714" w:hanging="714"/>
        <w:rPr>
          <w:rStyle w:val="IntenseReference"/>
          <w:rFonts w:ascii="Times New Roman" w:hAnsi="Times New Roman"/>
          <w:b w:val="0"/>
          <w:smallCaps w:val="0"/>
          <w:color w:val="auto"/>
          <w:spacing w:val="0"/>
          <w:sz w:val="24"/>
          <w:szCs w:val="24"/>
          <w:u w:val="none"/>
        </w:rPr>
      </w:pPr>
      <w:r w:rsidRPr="00F308AB">
        <w:rPr>
          <w:rStyle w:val="IntenseReference"/>
          <w:rFonts w:ascii="Times New Roman" w:hAnsi="Times New Roman"/>
          <w:b w:val="0"/>
          <w:smallCaps w:val="0"/>
          <w:color w:val="000000"/>
          <w:spacing w:val="0"/>
          <w:sz w:val="24"/>
          <w:szCs w:val="24"/>
          <w:u w:val="none"/>
        </w:rPr>
        <w:t xml:space="preserve">SANDIA NATIONAL LABORATORIES, </w:t>
      </w:r>
      <w:r w:rsidR="00F07EFC" w:rsidRPr="00F308AB">
        <w:rPr>
          <w:rFonts w:ascii="Times New Roman" w:hAnsi="Times New Roman"/>
          <w:sz w:val="24"/>
          <w:szCs w:val="24"/>
        </w:rPr>
        <w:t>Nuclear Energy Plant Optimization (NEPO) Final Report on Aging and Condition Monitoring of Low-Voltage Cable Materials</w:t>
      </w:r>
      <w:r w:rsidRPr="00F308AB">
        <w:rPr>
          <w:rFonts w:ascii="Times New Roman" w:hAnsi="Times New Roman"/>
          <w:sz w:val="24"/>
          <w:szCs w:val="24"/>
        </w:rPr>
        <w:t>, SAND2005-7331, prepared by Sandia National Laboratories for the U.S. Department of Energy, 2005.</w:t>
      </w:r>
    </w:p>
    <w:p w14:paraId="359AC048" w14:textId="77777777" w:rsidR="00E51CD1" w:rsidRPr="00F308AB" w:rsidRDefault="00A922AD" w:rsidP="00502E5E">
      <w:pPr>
        <w:pStyle w:val="IGALLReferences"/>
        <w:tabs>
          <w:tab w:val="clear" w:pos="644"/>
          <w:tab w:val="left" w:pos="714"/>
        </w:tabs>
        <w:ind w:left="714" w:hanging="714"/>
        <w:rPr>
          <w:rStyle w:val="IntenseReference"/>
          <w:rFonts w:ascii="Times New Roman" w:hAnsi="Times New Roman"/>
          <w:b w:val="0"/>
          <w:smallCaps w:val="0"/>
          <w:color w:val="auto"/>
          <w:spacing w:val="0"/>
          <w:sz w:val="24"/>
          <w:szCs w:val="24"/>
          <w:u w:val="none"/>
        </w:rPr>
      </w:pPr>
      <w:r w:rsidRPr="00F308AB">
        <w:rPr>
          <w:rStyle w:val="IntenseReference"/>
          <w:rFonts w:ascii="Times New Roman" w:hAnsi="Times New Roman"/>
          <w:b w:val="0"/>
          <w:smallCaps w:val="0"/>
          <w:color w:val="auto"/>
          <w:spacing w:val="0"/>
          <w:sz w:val="24"/>
          <w:szCs w:val="24"/>
          <w:u w:val="none"/>
        </w:rPr>
        <w:t xml:space="preserve">UNITED STATES NUCLEAR REGULATORY COMMISSION, </w:t>
      </w:r>
      <w:r w:rsidR="00E51CD1" w:rsidRPr="00F308AB">
        <w:rPr>
          <w:rStyle w:val="IntenseReference"/>
          <w:rFonts w:ascii="Times New Roman" w:hAnsi="Times New Roman"/>
          <w:b w:val="0"/>
          <w:smallCaps w:val="0"/>
          <w:color w:val="auto"/>
          <w:spacing w:val="0"/>
          <w:sz w:val="24"/>
          <w:szCs w:val="24"/>
          <w:u w:val="none"/>
        </w:rPr>
        <w:t xml:space="preserve">Insights Gained </w:t>
      </w:r>
      <w:proofErr w:type="gramStart"/>
      <w:r w:rsidR="00E51CD1" w:rsidRPr="00F308AB">
        <w:rPr>
          <w:rStyle w:val="IntenseReference"/>
          <w:rFonts w:ascii="Times New Roman" w:hAnsi="Times New Roman"/>
          <w:b w:val="0"/>
          <w:smallCaps w:val="0"/>
          <w:color w:val="auto"/>
          <w:spacing w:val="0"/>
          <w:sz w:val="24"/>
          <w:szCs w:val="24"/>
          <w:u w:val="none"/>
        </w:rPr>
        <w:t>From</w:t>
      </w:r>
      <w:proofErr w:type="gramEnd"/>
      <w:r w:rsidR="00E51CD1" w:rsidRPr="00F308AB">
        <w:rPr>
          <w:rStyle w:val="IntenseReference"/>
          <w:rFonts w:ascii="Times New Roman" w:hAnsi="Times New Roman"/>
          <w:b w:val="0"/>
          <w:smallCaps w:val="0"/>
          <w:color w:val="auto"/>
          <w:spacing w:val="0"/>
          <w:sz w:val="24"/>
          <w:szCs w:val="24"/>
          <w:u w:val="none"/>
        </w:rPr>
        <w:t xml:space="preserve"> Aging Research, </w:t>
      </w:r>
      <w:r w:rsidRPr="00F308AB">
        <w:rPr>
          <w:rStyle w:val="IntenseReference"/>
          <w:rFonts w:ascii="Times New Roman" w:hAnsi="Times New Roman"/>
          <w:b w:val="0"/>
          <w:smallCaps w:val="0"/>
          <w:color w:val="auto"/>
          <w:spacing w:val="0"/>
          <w:sz w:val="24"/>
          <w:szCs w:val="24"/>
          <w:u w:val="none"/>
        </w:rPr>
        <w:t>NUREG/CR-5643, USNRC,</w:t>
      </w:r>
      <w:r w:rsidR="0032791A" w:rsidRPr="00F308AB">
        <w:rPr>
          <w:rStyle w:val="IntenseReference"/>
          <w:rFonts w:ascii="Times New Roman" w:hAnsi="Times New Roman"/>
          <w:b w:val="0"/>
          <w:smallCaps w:val="0"/>
          <w:color w:val="auto"/>
          <w:spacing w:val="0"/>
          <w:sz w:val="24"/>
          <w:szCs w:val="24"/>
          <w:u w:val="none"/>
        </w:rPr>
        <w:t xml:space="preserve"> 1992.</w:t>
      </w:r>
    </w:p>
    <w:p w14:paraId="7487C05F" w14:textId="77777777" w:rsidR="0050120C" w:rsidRPr="00ED0052" w:rsidRDefault="0050120C" w:rsidP="00502E5E">
      <w:pPr>
        <w:pStyle w:val="IGALLReferences"/>
        <w:tabs>
          <w:tab w:val="clear" w:pos="644"/>
          <w:tab w:val="left" w:pos="714"/>
        </w:tabs>
        <w:ind w:left="714" w:hanging="714"/>
        <w:rPr>
          <w:rFonts w:ascii="Times New Roman" w:hAnsi="Times New Roman"/>
          <w:color w:val="auto"/>
          <w:sz w:val="24"/>
        </w:rPr>
      </w:pPr>
      <w:r w:rsidRPr="00ED0052">
        <w:rPr>
          <w:rFonts w:ascii="Times New Roman" w:hAnsi="Times New Roman"/>
          <w:color w:val="auto"/>
          <w:sz w:val="24"/>
        </w:rPr>
        <w:t>ELECTRIC POWER RESEARCH INSTITUTE, Medium Voltage Cable Aging Management Guide, Revision 1. EPRI, Palo Alto, CA: 2010. 1021070.</w:t>
      </w:r>
    </w:p>
    <w:p w14:paraId="16EBFF44" w14:textId="77777777" w:rsidR="0050120C" w:rsidRPr="00502E5E" w:rsidRDefault="0050120C" w:rsidP="00502E5E">
      <w:pPr>
        <w:pStyle w:val="IGALLReferences"/>
        <w:tabs>
          <w:tab w:val="clear" w:pos="644"/>
          <w:tab w:val="left" w:pos="714"/>
        </w:tabs>
        <w:ind w:left="714" w:hanging="714"/>
        <w:rPr>
          <w:rFonts w:ascii="Times New Roman" w:hAnsi="Times New Roman"/>
          <w:color w:val="FF0000"/>
          <w:sz w:val="24"/>
          <w:szCs w:val="24"/>
        </w:rPr>
      </w:pPr>
      <w:r w:rsidRPr="00502E5E">
        <w:rPr>
          <w:rFonts w:ascii="Times New Roman" w:hAnsi="Times New Roman"/>
          <w:color w:val="FF0000"/>
          <w:sz w:val="24"/>
          <w:szCs w:val="24"/>
        </w:rPr>
        <w:t>ELECTRIC POWER RESEARCH INSTITUTE 3002000557 - R1 Plant Engineering, Aging Management Program Guidance for Medium-Voltage Cable Systems for Nuclear Power Plants, 2013</w:t>
      </w:r>
    </w:p>
    <w:p w14:paraId="76AC85D4" w14:textId="77777777" w:rsidR="0050120C" w:rsidRPr="00502E5E" w:rsidRDefault="0050120C" w:rsidP="00502E5E">
      <w:pPr>
        <w:pStyle w:val="IGALLReferences"/>
        <w:tabs>
          <w:tab w:val="clear" w:pos="644"/>
          <w:tab w:val="left" w:pos="714"/>
        </w:tabs>
        <w:ind w:left="714" w:hanging="714"/>
        <w:rPr>
          <w:rFonts w:ascii="Times New Roman" w:hAnsi="Times New Roman"/>
          <w:color w:val="FF0000"/>
          <w:sz w:val="24"/>
          <w:szCs w:val="24"/>
        </w:rPr>
      </w:pPr>
      <w:r w:rsidRPr="00502E5E">
        <w:rPr>
          <w:rFonts w:ascii="Times New Roman" w:hAnsi="Times New Roman"/>
          <w:color w:val="FF0000"/>
          <w:sz w:val="24"/>
          <w:szCs w:val="24"/>
        </w:rPr>
        <w:t>ELECTRIC POWER RESEARCH INSTITUTE– 1024044 - Ageing Power Cable Maintenance Guideline, Medium-Voltage Cables, 5 to 35 kV, 2012</w:t>
      </w:r>
    </w:p>
    <w:p w14:paraId="539703B6" w14:textId="77777777" w:rsidR="0050120C" w:rsidRPr="00502E5E" w:rsidRDefault="0050120C" w:rsidP="00502E5E">
      <w:pPr>
        <w:pStyle w:val="IGALLReferences"/>
        <w:tabs>
          <w:tab w:val="clear" w:pos="644"/>
          <w:tab w:val="left" w:pos="714"/>
        </w:tabs>
        <w:ind w:left="714" w:hanging="714"/>
        <w:rPr>
          <w:rFonts w:ascii="Times New Roman" w:hAnsi="Times New Roman"/>
          <w:color w:val="FF0000"/>
          <w:sz w:val="24"/>
          <w:szCs w:val="24"/>
        </w:rPr>
      </w:pPr>
      <w:r w:rsidRPr="00502E5E">
        <w:rPr>
          <w:rFonts w:ascii="Times New Roman" w:hAnsi="Times New Roman"/>
          <w:color w:val="FF0000"/>
          <w:sz w:val="24"/>
          <w:szCs w:val="24"/>
        </w:rPr>
        <w:t>ELECTRIC POWER RESEARCH INSTITUTE, Plant Engineering: Electrical Cable Test Applicability Matrix for Nuclear Power Plants, EPRI, Palo Alto, CA: 2011. 1022969.</w:t>
      </w:r>
    </w:p>
    <w:p w14:paraId="0CCF5BE8" w14:textId="77777777" w:rsidR="00D03189" w:rsidRPr="00F308AB" w:rsidRDefault="00D03189" w:rsidP="00502E5E">
      <w:pPr>
        <w:pStyle w:val="IGALLReferences"/>
        <w:tabs>
          <w:tab w:val="clear" w:pos="644"/>
          <w:tab w:val="left" w:pos="714"/>
        </w:tabs>
        <w:ind w:left="714" w:hanging="714"/>
        <w:rPr>
          <w:rFonts w:ascii="Times New Roman" w:hAnsi="Times New Roman"/>
          <w:sz w:val="24"/>
          <w:szCs w:val="24"/>
        </w:rPr>
      </w:pPr>
      <w:r w:rsidRPr="00F308AB">
        <w:rPr>
          <w:rFonts w:ascii="Times New Roman" w:hAnsi="Times New Roman"/>
          <w:color w:val="auto"/>
          <w:sz w:val="24"/>
          <w:szCs w:val="24"/>
        </w:rPr>
        <w:lastRenderedPageBreak/>
        <w:t>UNITED STATES NUCLEAR REGULATORY COMMISSION</w:t>
      </w:r>
      <w:r w:rsidR="00EE43AE" w:rsidRPr="00F308AB">
        <w:rPr>
          <w:rFonts w:ascii="Times New Roman" w:hAnsi="Times New Roman"/>
          <w:color w:val="auto"/>
          <w:sz w:val="24"/>
          <w:szCs w:val="24"/>
        </w:rPr>
        <w:t>,</w:t>
      </w:r>
      <w:r w:rsidRPr="00F308AB">
        <w:rPr>
          <w:rFonts w:ascii="Times New Roman" w:hAnsi="Times New Roman"/>
          <w:sz w:val="24"/>
          <w:szCs w:val="24"/>
        </w:rPr>
        <w:t xml:space="preserve"> NUREG/CR–7000, “Essential Elements of an Electric Cable Condition Monitoring Program.” Washington, DC: U.S. Nuclear </w:t>
      </w:r>
      <w:r w:rsidR="00DB3561" w:rsidRPr="00F308AB">
        <w:rPr>
          <w:rFonts w:ascii="Times New Roman" w:hAnsi="Times New Roman"/>
          <w:sz w:val="24"/>
          <w:szCs w:val="24"/>
        </w:rPr>
        <w:t>Regulatory Commission,</w:t>
      </w:r>
      <w:r w:rsidRPr="00F308AB">
        <w:rPr>
          <w:rFonts w:ascii="Times New Roman" w:hAnsi="Times New Roman"/>
          <w:sz w:val="24"/>
          <w:szCs w:val="24"/>
        </w:rPr>
        <w:t xml:space="preserve"> 2010.</w:t>
      </w:r>
    </w:p>
    <w:p w14:paraId="0A058D48" w14:textId="77777777" w:rsidR="00D03189" w:rsidRPr="00F308AB" w:rsidRDefault="00EE43AE" w:rsidP="00502E5E">
      <w:pPr>
        <w:pStyle w:val="IGALLReferences"/>
        <w:tabs>
          <w:tab w:val="clear" w:pos="644"/>
          <w:tab w:val="left" w:pos="714"/>
        </w:tabs>
        <w:ind w:left="714" w:hanging="714"/>
        <w:rPr>
          <w:rFonts w:ascii="Times New Roman" w:hAnsi="Times New Roman"/>
          <w:sz w:val="24"/>
          <w:szCs w:val="24"/>
        </w:rPr>
      </w:pPr>
      <w:r w:rsidRPr="00F308AB">
        <w:rPr>
          <w:rFonts w:ascii="Times New Roman" w:hAnsi="Times New Roman"/>
          <w:color w:val="auto"/>
          <w:sz w:val="24"/>
          <w:szCs w:val="24"/>
        </w:rPr>
        <w:t>UNITED STATES NUCLEAR REGULATORY COMMISSION,</w:t>
      </w:r>
      <w:r w:rsidRPr="00F308AB">
        <w:rPr>
          <w:rFonts w:ascii="Times New Roman" w:hAnsi="Times New Roman"/>
          <w:sz w:val="24"/>
          <w:szCs w:val="24"/>
        </w:rPr>
        <w:t xml:space="preserve"> Regulatory Guide 1.218, “Condition-Monitoring Techniques for Electric Cables Used </w:t>
      </w:r>
      <w:proofErr w:type="gramStart"/>
      <w:r w:rsidRPr="00F308AB">
        <w:rPr>
          <w:rFonts w:ascii="Times New Roman" w:hAnsi="Times New Roman"/>
          <w:sz w:val="24"/>
          <w:szCs w:val="24"/>
        </w:rPr>
        <w:t>In</w:t>
      </w:r>
      <w:proofErr w:type="gramEnd"/>
      <w:r w:rsidRPr="00F308AB">
        <w:rPr>
          <w:rFonts w:ascii="Times New Roman" w:hAnsi="Times New Roman"/>
          <w:sz w:val="24"/>
          <w:szCs w:val="24"/>
        </w:rPr>
        <w:t xml:space="preserve"> Nuclear Power Plants.” Washington, DC: U.S. </w:t>
      </w:r>
      <w:r w:rsidR="00971750" w:rsidRPr="00F308AB">
        <w:rPr>
          <w:rFonts w:ascii="Times New Roman" w:hAnsi="Times New Roman"/>
          <w:sz w:val="24"/>
          <w:szCs w:val="24"/>
        </w:rPr>
        <w:t xml:space="preserve">Nuclear Regulatory Commission, </w:t>
      </w:r>
      <w:r w:rsidRPr="00F308AB">
        <w:rPr>
          <w:rFonts w:ascii="Times New Roman" w:hAnsi="Times New Roman"/>
          <w:sz w:val="24"/>
          <w:szCs w:val="24"/>
        </w:rPr>
        <w:t>2012.</w:t>
      </w:r>
    </w:p>
    <w:p w14:paraId="1209A6E6" w14:textId="77777777" w:rsidR="0032791A" w:rsidRPr="00F308AB" w:rsidRDefault="00D03189" w:rsidP="00502E5E">
      <w:pPr>
        <w:pStyle w:val="IGALLReferences"/>
        <w:tabs>
          <w:tab w:val="clear" w:pos="644"/>
          <w:tab w:val="left" w:pos="714"/>
        </w:tabs>
        <w:ind w:left="714" w:hanging="714"/>
        <w:rPr>
          <w:rFonts w:ascii="Times New Roman" w:hAnsi="Times New Roman"/>
          <w:color w:val="auto"/>
          <w:sz w:val="24"/>
          <w:szCs w:val="24"/>
        </w:rPr>
      </w:pPr>
      <w:r w:rsidRPr="00F308AB">
        <w:rPr>
          <w:rFonts w:ascii="Times New Roman" w:hAnsi="Times New Roman"/>
          <w:sz w:val="24"/>
          <w:szCs w:val="24"/>
        </w:rPr>
        <w:t>ELECTRIC POWER RESEARCH INSTITUTE</w:t>
      </w:r>
      <w:r w:rsidR="00E677E3" w:rsidRPr="00F308AB">
        <w:rPr>
          <w:rFonts w:ascii="Times New Roman" w:hAnsi="Times New Roman"/>
          <w:sz w:val="24"/>
          <w:szCs w:val="24"/>
        </w:rPr>
        <w:t xml:space="preserve"> </w:t>
      </w:r>
      <w:r w:rsidR="00E677E3" w:rsidRPr="00F308AB">
        <w:rPr>
          <w:rFonts w:ascii="Times New Roman" w:hAnsi="Times New Roman"/>
          <w:color w:val="auto"/>
          <w:sz w:val="24"/>
          <w:szCs w:val="24"/>
        </w:rPr>
        <w:t>–</w:t>
      </w:r>
      <w:r w:rsidRPr="00F308AB">
        <w:rPr>
          <w:rFonts w:ascii="Times New Roman" w:hAnsi="Times New Roman"/>
          <w:color w:val="auto"/>
          <w:sz w:val="24"/>
          <w:szCs w:val="24"/>
        </w:rPr>
        <w:t xml:space="preserve"> </w:t>
      </w:r>
      <w:r w:rsidR="00F25A9B">
        <w:rPr>
          <w:rFonts w:ascii="Times New Roman" w:hAnsi="Times New Roman"/>
          <w:color w:val="auto"/>
          <w:sz w:val="24"/>
          <w:szCs w:val="24"/>
        </w:rPr>
        <w:t>TR-</w:t>
      </w:r>
      <w:r w:rsidR="005023C8" w:rsidRPr="00F308AB">
        <w:rPr>
          <w:rFonts w:ascii="Times New Roman" w:hAnsi="Times New Roman"/>
          <w:color w:val="auto"/>
          <w:sz w:val="24"/>
          <w:szCs w:val="24"/>
        </w:rPr>
        <w:t>107514</w:t>
      </w:r>
      <w:r w:rsidR="00E677E3" w:rsidRPr="00F308AB">
        <w:rPr>
          <w:rFonts w:ascii="Times New Roman" w:hAnsi="Times New Roman"/>
          <w:color w:val="auto"/>
          <w:sz w:val="24"/>
          <w:szCs w:val="24"/>
        </w:rPr>
        <w:t xml:space="preserve"> -</w:t>
      </w:r>
      <w:r w:rsidR="00821D36" w:rsidRPr="00F308AB">
        <w:rPr>
          <w:rFonts w:ascii="Times New Roman" w:hAnsi="Times New Roman"/>
          <w:color w:val="auto"/>
          <w:sz w:val="24"/>
          <w:szCs w:val="24"/>
        </w:rPr>
        <w:t xml:space="preserve"> </w:t>
      </w:r>
      <w:r w:rsidR="008D310C" w:rsidRPr="00F308AB">
        <w:rPr>
          <w:rFonts w:ascii="Times New Roman" w:hAnsi="Times New Roman"/>
          <w:color w:val="auto"/>
          <w:sz w:val="24"/>
          <w:szCs w:val="24"/>
        </w:rPr>
        <w:t xml:space="preserve">Age-Related Degradation Inspection Method and Demonstration: </w:t>
      </w:r>
      <w:proofErr w:type="gramStart"/>
      <w:r w:rsidR="008D310C" w:rsidRPr="00F308AB">
        <w:rPr>
          <w:rFonts w:ascii="Times New Roman" w:hAnsi="Times New Roman"/>
          <w:color w:val="auto"/>
          <w:sz w:val="24"/>
          <w:szCs w:val="24"/>
        </w:rPr>
        <w:t>In</w:t>
      </w:r>
      <w:proofErr w:type="gramEnd"/>
      <w:r w:rsidR="008D310C" w:rsidRPr="00F308AB">
        <w:rPr>
          <w:rFonts w:ascii="Times New Roman" w:hAnsi="Times New Roman"/>
          <w:color w:val="auto"/>
          <w:sz w:val="24"/>
          <w:szCs w:val="24"/>
        </w:rPr>
        <w:t xml:space="preserve"> Behalf of Calvert Cliffs Nuclear Power Plant License Renewal Application</w:t>
      </w:r>
      <w:r w:rsidR="0032791A" w:rsidRPr="00F308AB">
        <w:rPr>
          <w:rFonts w:ascii="Times New Roman" w:hAnsi="Times New Roman"/>
          <w:color w:val="auto"/>
          <w:sz w:val="24"/>
          <w:szCs w:val="24"/>
        </w:rPr>
        <w:t xml:space="preserve">, </w:t>
      </w:r>
      <w:r w:rsidR="008D310C" w:rsidRPr="00F308AB">
        <w:rPr>
          <w:rFonts w:ascii="Times New Roman" w:hAnsi="Times New Roman"/>
          <w:color w:val="auto"/>
          <w:sz w:val="24"/>
          <w:szCs w:val="24"/>
        </w:rPr>
        <w:t>1998</w:t>
      </w:r>
      <w:r w:rsidR="0032791A" w:rsidRPr="00F308AB">
        <w:rPr>
          <w:rFonts w:ascii="Times New Roman" w:hAnsi="Times New Roman"/>
          <w:color w:val="auto"/>
          <w:sz w:val="24"/>
          <w:szCs w:val="24"/>
        </w:rPr>
        <w:t>.</w:t>
      </w:r>
    </w:p>
    <w:p w14:paraId="3111788F" w14:textId="77777777" w:rsidR="0050120C" w:rsidRPr="00502E5E" w:rsidRDefault="0050120C" w:rsidP="00502E5E">
      <w:pPr>
        <w:pStyle w:val="IGALLReferences"/>
        <w:tabs>
          <w:tab w:val="clear" w:pos="644"/>
          <w:tab w:val="left" w:pos="714"/>
        </w:tabs>
        <w:ind w:left="714" w:hanging="714"/>
        <w:rPr>
          <w:rFonts w:ascii="Times New Roman" w:hAnsi="Times New Roman"/>
          <w:color w:val="FF0000"/>
          <w:sz w:val="24"/>
          <w:szCs w:val="24"/>
        </w:rPr>
      </w:pPr>
      <w:r w:rsidRPr="00502E5E">
        <w:rPr>
          <w:rFonts w:ascii="Times New Roman" w:hAnsi="Times New Roman"/>
          <w:color w:val="FF0000"/>
          <w:sz w:val="24"/>
          <w:szCs w:val="24"/>
        </w:rPr>
        <w:t>INSTITUTE OF ELECTRICAL AND ELECTRONIC ENGINEERS, IEEE Guide for Field Testing and Evaluation of the Insulation of Shielded Power Cable Systems Rated 5 kV and Above, IEEE Std 400-2012.</w:t>
      </w:r>
    </w:p>
    <w:p w14:paraId="656020F5" w14:textId="77777777" w:rsidR="0050120C" w:rsidRPr="00502E5E" w:rsidRDefault="0050120C" w:rsidP="00502E5E">
      <w:pPr>
        <w:pStyle w:val="IGALLReferences"/>
        <w:tabs>
          <w:tab w:val="clear" w:pos="644"/>
          <w:tab w:val="left" w:pos="714"/>
        </w:tabs>
        <w:ind w:left="714" w:hanging="714"/>
        <w:rPr>
          <w:rFonts w:ascii="Times New Roman" w:hAnsi="Times New Roman"/>
          <w:color w:val="FF0000"/>
          <w:sz w:val="24"/>
          <w:szCs w:val="24"/>
        </w:rPr>
      </w:pPr>
      <w:r w:rsidRPr="00502E5E">
        <w:rPr>
          <w:rFonts w:ascii="Times New Roman" w:hAnsi="Times New Roman"/>
          <w:color w:val="FF0000"/>
          <w:sz w:val="24"/>
          <w:szCs w:val="24"/>
        </w:rPr>
        <w:t>ELECTRIC POWER RESEARCH INSTITUTE, Long Term Operations Program: Assessment of Research and Development Supporting Aging Management Programs for Long Term Operation, EPRI, Palo Alto, CA: 2013. 3002000576.</w:t>
      </w:r>
    </w:p>
    <w:p w14:paraId="175491AF" w14:textId="77777777" w:rsidR="0032791A" w:rsidRPr="00F308AB" w:rsidRDefault="00D03189" w:rsidP="00502E5E">
      <w:pPr>
        <w:pStyle w:val="IGALLReferences"/>
        <w:tabs>
          <w:tab w:val="clear" w:pos="644"/>
          <w:tab w:val="left" w:pos="714"/>
        </w:tabs>
        <w:ind w:left="714" w:hanging="714"/>
        <w:rPr>
          <w:rFonts w:ascii="Times New Roman" w:hAnsi="Times New Roman"/>
          <w:color w:val="auto"/>
          <w:sz w:val="24"/>
          <w:szCs w:val="24"/>
        </w:rPr>
      </w:pPr>
      <w:r w:rsidRPr="00F308AB">
        <w:rPr>
          <w:rFonts w:ascii="Times New Roman" w:hAnsi="Times New Roman"/>
          <w:sz w:val="24"/>
          <w:szCs w:val="24"/>
        </w:rPr>
        <w:t>ELECTRIC POWER RESEARCH INSTITUTE</w:t>
      </w:r>
      <w:r w:rsidR="00E677E3" w:rsidRPr="00F308AB">
        <w:rPr>
          <w:rFonts w:ascii="Times New Roman" w:hAnsi="Times New Roman"/>
          <w:sz w:val="24"/>
          <w:szCs w:val="24"/>
        </w:rPr>
        <w:t xml:space="preserve"> </w:t>
      </w:r>
      <w:r w:rsidR="00732374" w:rsidRPr="00F308AB">
        <w:rPr>
          <w:rFonts w:ascii="Times New Roman" w:hAnsi="Times New Roman"/>
          <w:color w:val="auto"/>
          <w:sz w:val="24"/>
          <w:szCs w:val="24"/>
        </w:rPr>
        <w:t xml:space="preserve">– </w:t>
      </w:r>
      <w:r w:rsidR="00F25A9B">
        <w:rPr>
          <w:rFonts w:ascii="Times New Roman" w:hAnsi="Times New Roman"/>
          <w:color w:val="auto"/>
          <w:sz w:val="24"/>
          <w:szCs w:val="24"/>
        </w:rPr>
        <w:t>3002010641</w:t>
      </w:r>
      <w:r w:rsidR="00F25A9B" w:rsidRPr="00F308AB">
        <w:rPr>
          <w:rFonts w:ascii="Times New Roman" w:hAnsi="Times New Roman"/>
          <w:color w:val="auto"/>
          <w:sz w:val="24"/>
          <w:szCs w:val="24"/>
        </w:rPr>
        <w:t xml:space="preserve"> </w:t>
      </w:r>
      <w:r w:rsidR="00F25A9B">
        <w:rPr>
          <w:rFonts w:ascii="Times New Roman" w:hAnsi="Times New Roman"/>
          <w:color w:val="auto"/>
          <w:sz w:val="24"/>
          <w:szCs w:val="24"/>
        </w:rPr>
        <w:t>–</w:t>
      </w:r>
      <w:r w:rsidR="00732374" w:rsidRPr="00F308AB">
        <w:rPr>
          <w:rFonts w:ascii="Times New Roman" w:hAnsi="Times New Roman"/>
          <w:color w:val="auto"/>
          <w:sz w:val="24"/>
          <w:szCs w:val="24"/>
        </w:rPr>
        <w:t xml:space="preserve"> </w:t>
      </w:r>
      <w:r w:rsidR="00F25A9B">
        <w:rPr>
          <w:rFonts w:ascii="Times New Roman" w:hAnsi="Times New Roman"/>
          <w:color w:val="auto"/>
          <w:sz w:val="24"/>
          <w:szCs w:val="24"/>
        </w:rPr>
        <w:t xml:space="preserve">Low-Voltage and Instrument and Control Cable </w:t>
      </w:r>
      <w:r w:rsidR="00732374" w:rsidRPr="00F308AB">
        <w:rPr>
          <w:rFonts w:ascii="Times New Roman" w:hAnsi="Times New Roman"/>
          <w:color w:val="auto"/>
          <w:sz w:val="24"/>
          <w:szCs w:val="24"/>
        </w:rPr>
        <w:t>Aging Management</w:t>
      </w:r>
      <w:r w:rsidR="00F25A9B">
        <w:rPr>
          <w:rFonts w:ascii="Times New Roman" w:hAnsi="Times New Roman"/>
          <w:color w:val="auto"/>
          <w:sz w:val="24"/>
          <w:szCs w:val="24"/>
        </w:rPr>
        <w:t xml:space="preserve"> Guide, Revision 1, 2017</w:t>
      </w:r>
      <w:r w:rsidR="00732374" w:rsidRPr="00F308AB">
        <w:rPr>
          <w:rFonts w:ascii="Times New Roman" w:hAnsi="Times New Roman"/>
          <w:color w:val="auto"/>
          <w:sz w:val="24"/>
          <w:szCs w:val="24"/>
        </w:rPr>
        <w:t>.</w:t>
      </w:r>
    </w:p>
    <w:p w14:paraId="2265AF08" w14:textId="37D69F50" w:rsidR="0032791A" w:rsidRPr="00ED0052" w:rsidRDefault="00D03189" w:rsidP="00502E5E">
      <w:pPr>
        <w:pStyle w:val="IGALLReferences"/>
        <w:tabs>
          <w:tab w:val="clear" w:pos="644"/>
          <w:tab w:val="left" w:pos="714"/>
        </w:tabs>
        <w:ind w:left="714" w:hanging="714"/>
        <w:rPr>
          <w:rFonts w:ascii="Times New Roman" w:hAnsi="Times New Roman"/>
          <w:color w:val="auto"/>
          <w:sz w:val="24"/>
        </w:rPr>
      </w:pPr>
      <w:r w:rsidRPr="00ED0052">
        <w:rPr>
          <w:rFonts w:ascii="Times New Roman" w:hAnsi="Times New Roman"/>
          <w:color w:val="auto"/>
          <w:sz w:val="24"/>
        </w:rPr>
        <w:t>ELECTRIC POWER RESEARCH INSTITUTE</w:t>
      </w:r>
      <w:r w:rsidR="00726A6E" w:rsidRPr="00ED0052">
        <w:rPr>
          <w:rFonts w:ascii="Times New Roman" w:hAnsi="Times New Roman"/>
          <w:color w:val="auto"/>
          <w:sz w:val="24"/>
        </w:rPr>
        <w:t xml:space="preserve"> </w:t>
      </w:r>
      <w:r w:rsidR="0032791A" w:rsidRPr="00ED0052">
        <w:rPr>
          <w:rFonts w:ascii="Times New Roman" w:hAnsi="Times New Roman"/>
          <w:color w:val="auto"/>
          <w:sz w:val="24"/>
        </w:rPr>
        <w:t xml:space="preserve"> </w:t>
      </w:r>
      <w:r w:rsidR="00644F30" w:rsidRPr="00ED0052">
        <w:rPr>
          <w:rFonts w:ascii="Times New Roman" w:hAnsi="Times New Roman"/>
          <w:color w:val="auto"/>
          <w:spacing w:val="2"/>
          <w:sz w:val="24"/>
          <w:shd w:val="clear" w:color="auto" w:fill="FFFFFF"/>
        </w:rPr>
        <w:t>3002000557</w:t>
      </w:r>
      <w:r w:rsidR="0032791A" w:rsidRPr="00ED0052">
        <w:rPr>
          <w:rFonts w:ascii="Times New Roman" w:hAnsi="Times New Roman"/>
          <w:color w:val="auto"/>
          <w:sz w:val="24"/>
        </w:rPr>
        <w:t xml:space="preserve"> - </w:t>
      </w:r>
      <w:r w:rsidR="00AF6245" w:rsidRPr="00ED0052">
        <w:rPr>
          <w:rFonts w:ascii="Times New Roman" w:hAnsi="Times New Roman"/>
          <w:color w:val="auto"/>
          <w:sz w:val="24"/>
        </w:rPr>
        <w:t>Ageing</w:t>
      </w:r>
      <w:r w:rsidR="0032791A" w:rsidRPr="00ED0052">
        <w:rPr>
          <w:rFonts w:ascii="Times New Roman" w:hAnsi="Times New Roman"/>
          <w:color w:val="auto"/>
          <w:sz w:val="24"/>
        </w:rPr>
        <w:t xml:space="preserve"> Management Program Guidance for Medium-Voltage Cable Systems for Nuclear Power Plants</w:t>
      </w:r>
      <w:r w:rsidR="00856B34" w:rsidRPr="00ED0052">
        <w:rPr>
          <w:rFonts w:ascii="Times New Roman" w:hAnsi="Times New Roman"/>
          <w:color w:val="auto"/>
          <w:sz w:val="24"/>
        </w:rPr>
        <w:t>, Revision 1</w:t>
      </w:r>
      <w:r w:rsidR="0032791A" w:rsidRPr="00ED0052">
        <w:rPr>
          <w:rFonts w:ascii="Times New Roman" w:hAnsi="Times New Roman"/>
          <w:color w:val="auto"/>
          <w:sz w:val="24"/>
        </w:rPr>
        <w:t>, 201</w:t>
      </w:r>
      <w:r w:rsidR="00856B34" w:rsidRPr="00ED0052">
        <w:rPr>
          <w:rFonts w:ascii="Times New Roman" w:hAnsi="Times New Roman"/>
          <w:color w:val="auto"/>
          <w:sz w:val="24"/>
        </w:rPr>
        <w:t>3</w:t>
      </w:r>
      <w:r w:rsidR="0032791A" w:rsidRPr="00ED0052">
        <w:rPr>
          <w:rFonts w:ascii="Times New Roman" w:hAnsi="Times New Roman"/>
          <w:color w:val="auto"/>
          <w:sz w:val="24"/>
        </w:rPr>
        <w:t>.</w:t>
      </w:r>
    </w:p>
    <w:p w14:paraId="31F8922F" w14:textId="210CB015" w:rsidR="003339F2" w:rsidRPr="00BF5895" w:rsidRDefault="00333784" w:rsidP="00502E5E">
      <w:pPr>
        <w:pStyle w:val="IGALLReferences"/>
        <w:tabs>
          <w:tab w:val="clear" w:pos="644"/>
          <w:tab w:val="left" w:pos="714"/>
        </w:tabs>
        <w:ind w:left="714" w:hanging="714"/>
        <w:rPr>
          <w:rFonts w:ascii="Times New Roman" w:hAnsi="Times New Roman"/>
          <w:color w:val="auto"/>
          <w:sz w:val="24"/>
          <w:szCs w:val="24"/>
        </w:rPr>
      </w:pPr>
      <w:r w:rsidRPr="00BF5895">
        <w:rPr>
          <w:rFonts w:ascii="Times New Roman" w:hAnsi="Times New Roman"/>
          <w:color w:val="auto"/>
          <w:sz w:val="24"/>
          <w:szCs w:val="24"/>
        </w:rPr>
        <w:t>INSTITUTE of NUCLEAR POWER OPERATION</w:t>
      </w:r>
      <w:r w:rsidR="0075743E" w:rsidRPr="00BF5895">
        <w:rPr>
          <w:rFonts w:ascii="Times New Roman" w:hAnsi="Times New Roman"/>
          <w:color w:val="auto"/>
          <w:sz w:val="24"/>
          <w:szCs w:val="24"/>
        </w:rPr>
        <w:t xml:space="preserve">, </w:t>
      </w:r>
      <w:r w:rsidR="003339F2" w:rsidRPr="00BF5895">
        <w:rPr>
          <w:rFonts w:ascii="Times New Roman" w:hAnsi="Times New Roman"/>
          <w:color w:val="auto"/>
          <w:sz w:val="24"/>
          <w:szCs w:val="24"/>
        </w:rPr>
        <w:t>AP 913 R</w:t>
      </w:r>
      <w:r w:rsidR="0075743E" w:rsidRPr="00BF5895">
        <w:rPr>
          <w:rFonts w:ascii="Times New Roman" w:hAnsi="Times New Roman"/>
          <w:color w:val="auto"/>
          <w:sz w:val="24"/>
          <w:szCs w:val="24"/>
        </w:rPr>
        <w:t>ev.</w:t>
      </w:r>
      <w:r w:rsidR="004D0FD0" w:rsidRPr="00BF5895">
        <w:rPr>
          <w:rFonts w:ascii="Times New Roman" w:hAnsi="Times New Roman"/>
          <w:color w:val="auto"/>
          <w:sz w:val="24"/>
          <w:szCs w:val="24"/>
        </w:rPr>
        <w:t xml:space="preserve"> 4 </w:t>
      </w:r>
      <w:r w:rsidR="003339F2" w:rsidRPr="00BF5895">
        <w:rPr>
          <w:rFonts w:ascii="Times New Roman" w:hAnsi="Times New Roman"/>
          <w:color w:val="auto"/>
          <w:sz w:val="24"/>
          <w:szCs w:val="24"/>
        </w:rPr>
        <w:t>- Equipment Reliability Process Description.</w:t>
      </w:r>
    </w:p>
    <w:p w14:paraId="12B21EA2" w14:textId="0EB9A646" w:rsidR="002026F5" w:rsidRPr="00F308AB" w:rsidRDefault="002026F5" w:rsidP="00502E5E">
      <w:pPr>
        <w:pStyle w:val="IGALLReferences"/>
        <w:tabs>
          <w:tab w:val="clear" w:pos="644"/>
          <w:tab w:val="left" w:pos="714"/>
        </w:tabs>
        <w:ind w:left="714" w:hanging="714"/>
        <w:rPr>
          <w:rFonts w:ascii="Times New Roman" w:hAnsi="Times New Roman"/>
          <w:sz w:val="24"/>
          <w:szCs w:val="24"/>
        </w:rPr>
      </w:pPr>
      <w:r w:rsidRPr="00F308AB">
        <w:rPr>
          <w:rFonts w:ascii="Times New Roman" w:hAnsi="Times New Roman"/>
          <w:sz w:val="24"/>
          <w:szCs w:val="24"/>
        </w:rPr>
        <w:t xml:space="preserve">UNITED STATES NUCLEAR REGULATORY COMMISSION, Licensee Event </w:t>
      </w:r>
      <w:r w:rsidR="00E14144">
        <w:rPr>
          <w:rFonts w:ascii="Times New Roman" w:hAnsi="Times New Roman"/>
          <w:sz w:val="24"/>
          <w:szCs w:val="24"/>
        </w:rPr>
        <w:t>R</w:t>
      </w:r>
      <w:r w:rsidRPr="00F308AB">
        <w:rPr>
          <w:rFonts w:ascii="Times New Roman" w:hAnsi="Times New Roman"/>
          <w:sz w:val="24"/>
          <w:szCs w:val="24"/>
        </w:rPr>
        <w:t>eport 2502004005 – Heat-Damaged Cables Cause Potential Inoperability of 2 of 3 Pressurizer Water Level Channels, 2004</w:t>
      </w:r>
      <w:r w:rsidR="003E7690">
        <w:rPr>
          <w:rFonts w:ascii="Times New Roman" w:hAnsi="Times New Roman"/>
          <w:sz w:val="24"/>
          <w:szCs w:val="24"/>
        </w:rPr>
        <w:t>.</w:t>
      </w:r>
    </w:p>
    <w:p w14:paraId="3495E70F" w14:textId="79999A28" w:rsidR="003B76D7" w:rsidRDefault="009E474D" w:rsidP="00502E5E">
      <w:pPr>
        <w:pStyle w:val="IGALLReferences"/>
        <w:tabs>
          <w:tab w:val="clear" w:pos="644"/>
          <w:tab w:val="left" w:pos="714"/>
        </w:tabs>
        <w:ind w:left="714" w:hanging="714"/>
        <w:rPr>
          <w:rFonts w:ascii="Times New Roman" w:hAnsi="Times New Roman"/>
          <w:sz w:val="24"/>
          <w:szCs w:val="24"/>
        </w:rPr>
      </w:pPr>
      <w:r w:rsidRPr="003B76D7">
        <w:rPr>
          <w:rFonts w:ascii="Times New Roman" w:hAnsi="Times New Roman"/>
          <w:sz w:val="24"/>
          <w:szCs w:val="24"/>
        </w:rPr>
        <w:t>UNITED STATES NUCLEAR REGULATORY COMMISSION, Generic Letter 2007-01, “Inaccessible or Underground Power Cable Failures that Disable Accident Mitigation Systems or Cause Plant Transients.” Washington, DC: U.S. Nuclear Regulatory Commission. 2007.</w:t>
      </w:r>
    </w:p>
    <w:p w14:paraId="5C364EEB" w14:textId="77777777" w:rsidR="00D41C65" w:rsidRPr="00502E5E" w:rsidRDefault="00D41C65" w:rsidP="00502E5E">
      <w:pPr>
        <w:pStyle w:val="IGALLReferences"/>
        <w:tabs>
          <w:tab w:val="clear" w:pos="644"/>
          <w:tab w:val="left" w:pos="714"/>
        </w:tabs>
        <w:ind w:left="714" w:hanging="714"/>
        <w:rPr>
          <w:rFonts w:ascii="Times New Roman" w:hAnsi="Times New Roman"/>
          <w:sz w:val="24"/>
          <w:szCs w:val="24"/>
        </w:rPr>
      </w:pPr>
      <w:r w:rsidRPr="00502E5E">
        <w:rPr>
          <w:rFonts w:ascii="Times New Roman" w:hAnsi="Times New Roman"/>
          <w:sz w:val="24"/>
          <w:szCs w:val="24"/>
        </w:rPr>
        <w:t>UNITED STATES NUCLEAR REGULATORY COMMISSION, 10 CFR Part 50, Appendix B, Quality Assurance Criteria for Nuclear Power Plants and Fuel Processing Plants, Office of the Federal Register, National Archives and Records Administration, USNRC, 2019.</w:t>
      </w:r>
    </w:p>
    <w:p w14:paraId="043C4CD9" w14:textId="77777777" w:rsidR="009E474D" w:rsidRPr="00F308AB" w:rsidRDefault="009E474D" w:rsidP="00502E5E">
      <w:pPr>
        <w:pStyle w:val="IGALLReferences"/>
        <w:numPr>
          <w:ilvl w:val="0"/>
          <w:numId w:val="0"/>
        </w:numPr>
        <w:tabs>
          <w:tab w:val="left" w:pos="714"/>
        </w:tabs>
        <w:ind w:left="714" w:hanging="714"/>
        <w:rPr>
          <w:rFonts w:ascii="Times New Roman" w:hAnsi="Times New Roman"/>
          <w:sz w:val="24"/>
          <w:szCs w:val="24"/>
        </w:rPr>
      </w:pPr>
    </w:p>
    <w:p w14:paraId="185CCEC4" w14:textId="77777777" w:rsidR="001836F4" w:rsidRPr="00F308AB" w:rsidRDefault="001836F4" w:rsidP="00A0219E">
      <w:pPr>
        <w:widowControl/>
        <w:suppressAutoHyphens w:val="0"/>
        <w:autoSpaceDE w:val="0"/>
        <w:autoSpaceDN w:val="0"/>
        <w:adjustRightInd w:val="0"/>
        <w:spacing w:before="0" w:after="0" w:line="276" w:lineRule="auto"/>
        <w:jc w:val="left"/>
        <w:rPr>
          <w:kern w:val="0"/>
        </w:rPr>
      </w:pPr>
    </w:p>
    <w:sectPr w:rsidR="001836F4" w:rsidRPr="00F308AB" w:rsidSect="00A0219E">
      <w:headerReference w:type="default" r:id="rId16"/>
      <w:footerReference w:type="default" r:id="rId17"/>
      <w:pgSz w:w="11906" w:h="16838"/>
      <w:pgMar w:top="1417" w:right="1274"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FD44C" w14:textId="77777777" w:rsidR="00ED0052" w:rsidRDefault="00ED0052" w:rsidP="00365D7A">
      <w:r>
        <w:separator/>
      </w:r>
    </w:p>
  </w:endnote>
  <w:endnote w:type="continuationSeparator" w:id="0">
    <w:p w14:paraId="5EEF21A7" w14:textId="77777777" w:rsidR="00ED0052" w:rsidRDefault="00ED0052" w:rsidP="00365D7A">
      <w:r>
        <w:continuationSeparator/>
      </w:r>
    </w:p>
  </w:endnote>
  <w:endnote w:type="continuationNotice" w:id="1">
    <w:p w14:paraId="4F2EA8A2" w14:textId="77777777" w:rsidR="00ED0052" w:rsidRDefault="00ED005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BF5FF" w14:textId="77777777" w:rsidR="00EE2EEE" w:rsidRDefault="002007F5">
    <w:pPr>
      <w:pStyle w:val="Footer"/>
      <w:jc w:val="center"/>
    </w:pPr>
    <w:r>
      <w:fldChar w:fldCharType="begin"/>
    </w:r>
    <w:r w:rsidR="00D0677C">
      <w:instrText xml:space="preserve"> PAGE   \* MERGEFORMAT </w:instrText>
    </w:r>
    <w:r>
      <w:fldChar w:fldCharType="separate"/>
    </w:r>
    <w:r w:rsidR="007737EC">
      <w:rPr>
        <w:noProof/>
      </w:rPr>
      <w:t>1</w:t>
    </w:r>
    <w:r>
      <w:rPr>
        <w:noProof/>
      </w:rPr>
      <w:fldChar w:fldCharType="end"/>
    </w:r>
  </w:p>
  <w:p w14:paraId="12E8EA24" w14:textId="77777777" w:rsidR="00EE2EEE" w:rsidRDefault="00EE2E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E9561" w14:textId="77777777" w:rsidR="00ED0052" w:rsidRDefault="00ED0052" w:rsidP="00365D7A">
      <w:r>
        <w:separator/>
      </w:r>
    </w:p>
  </w:footnote>
  <w:footnote w:type="continuationSeparator" w:id="0">
    <w:p w14:paraId="33A2AC16" w14:textId="77777777" w:rsidR="00ED0052" w:rsidRDefault="00ED0052" w:rsidP="00365D7A">
      <w:r>
        <w:continuationSeparator/>
      </w:r>
    </w:p>
  </w:footnote>
  <w:footnote w:type="continuationNotice" w:id="1">
    <w:p w14:paraId="49B98288" w14:textId="77777777" w:rsidR="00ED0052" w:rsidRDefault="00ED0052">
      <w:pPr>
        <w:spacing w:before="0" w:after="0"/>
      </w:pPr>
    </w:p>
  </w:footnote>
  <w:footnote w:id="2">
    <w:p w14:paraId="35A9916C" w14:textId="279983F2" w:rsidR="00857E9B" w:rsidRDefault="00857E9B">
      <w:pPr>
        <w:pStyle w:val="FootnoteText"/>
        <w:rPr>
          <w:ins w:id="0" w:author="McConnell, Matthew" w:date="2021-08-16T10:33:00Z"/>
        </w:rPr>
      </w:pPr>
      <w:ins w:id="1" w:author="McConnell, Matthew" w:date="2021-08-16T10:33:00Z">
        <w:r>
          <w:rPr>
            <w:rStyle w:val="FootnoteReference"/>
          </w:rPr>
          <w:footnoteRef/>
        </w:r>
        <w:r>
          <w:t xml:space="preserve"> HVDC is not recommended on service-aged extruded dielectric cable insulations.</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31FE0" w14:textId="77777777" w:rsidR="00ED0052" w:rsidRDefault="00ED00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41A272DE"/>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04D76B44"/>
    <w:multiLevelType w:val="hybridMultilevel"/>
    <w:tmpl w:val="CEC01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B1AD9"/>
    <w:multiLevelType w:val="hybridMultilevel"/>
    <w:tmpl w:val="5E8ED5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7D3B45"/>
    <w:multiLevelType w:val="hybridMultilevel"/>
    <w:tmpl w:val="0254C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F0287"/>
    <w:multiLevelType w:val="hybridMultilevel"/>
    <w:tmpl w:val="010A35F4"/>
    <w:lvl w:ilvl="0" w:tplc="151AEF70">
      <w:start w:val="1"/>
      <w:numFmt w:val="decimal"/>
      <w:lvlText w:val="%1."/>
      <w:lvlJc w:val="left"/>
      <w:pPr>
        <w:tabs>
          <w:tab w:val="num" w:pos="360"/>
        </w:tabs>
        <w:ind w:left="360" w:hanging="360"/>
      </w:pPr>
      <w:rPr>
        <w:rFonts w:cs="Times New Roman" w:hint="default"/>
        <w:b/>
      </w:rPr>
    </w:lvl>
    <w:lvl w:ilvl="1" w:tplc="3618A8E6">
      <w:start w:val="1"/>
      <w:numFmt w:val="lowerLetter"/>
      <w:lvlText w:val="%2."/>
      <w:lvlJc w:val="left"/>
      <w:pPr>
        <w:tabs>
          <w:tab w:val="num" w:pos="885"/>
        </w:tabs>
        <w:ind w:left="885" w:hanging="465"/>
      </w:pPr>
      <w:rPr>
        <w:rFonts w:hint="default"/>
        <w:b w:val="0"/>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5" w15:restartNumberingAfterBreak="0">
    <w:nsid w:val="1C896687"/>
    <w:multiLevelType w:val="hybridMultilevel"/>
    <w:tmpl w:val="4C2ED35E"/>
    <w:lvl w:ilvl="0" w:tplc="520E53C0">
      <w:start w:val="1"/>
      <w:numFmt w:val="decimal"/>
      <w:lvlText w:val="%1."/>
      <w:lvlJc w:val="left"/>
      <w:pPr>
        <w:ind w:left="1410" w:hanging="705"/>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6" w15:restartNumberingAfterBreak="0">
    <w:nsid w:val="20EE02B5"/>
    <w:multiLevelType w:val="hybridMultilevel"/>
    <w:tmpl w:val="3392CCF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24C60C40"/>
    <w:multiLevelType w:val="hybridMultilevel"/>
    <w:tmpl w:val="9FB2E48A"/>
    <w:lvl w:ilvl="0" w:tplc="5FD60E8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3735F8"/>
    <w:multiLevelType w:val="hybridMultilevel"/>
    <w:tmpl w:val="CB2A94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E23252"/>
    <w:multiLevelType w:val="hybridMultilevel"/>
    <w:tmpl w:val="75DAC74E"/>
    <w:lvl w:ilvl="0" w:tplc="71A6739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04971A2"/>
    <w:multiLevelType w:val="hybridMultilevel"/>
    <w:tmpl w:val="10DAFB24"/>
    <w:lvl w:ilvl="0" w:tplc="543266F4">
      <w:numFmt w:val="bullet"/>
      <w:lvlText w:val="-"/>
      <w:lvlJc w:val="left"/>
      <w:pPr>
        <w:ind w:left="720" w:hanging="360"/>
      </w:pPr>
      <w:rPr>
        <w:rFonts w:ascii="Arial" w:eastAsia="Arial Unicode M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FD6BB2"/>
    <w:multiLevelType w:val="hybridMultilevel"/>
    <w:tmpl w:val="C2A27D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1E76C2B"/>
    <w:multiLevelType w:val="hybridMultilevel"/>
    <w:tmpl w:val="F2C61F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7FB3A6E"/>
    <w:multiLevelType w:val="hybridMultilevel"/>
    <w:tmpl w:val="021EAA5E"/>
    <w:lvl w:ilvl="0" w:tplc="85E89E70">
      <w:start w:val="1"/>
      <w:numFmt w:val="decimal"/>
      <w:pStyle w:val="IGALLReferences"/>
      <w:lvlText w:val="[%1]"/>
      <w:lvlJc w:val="left"/>
      <w:pPr>
        <w:tabs>
          <w:tab w:val="num" w:pos="644"/>
        </w:tabs>
        <w:ind w:left="644" w:hanging="360"/>
      </w:pPr>
      <w:rPr>
        <w:rFonts w:ascii="Times New Roman" w:hAnsi="Times New Roman" w:cs="Times New Roman" w:hint="default"/>
        <w:sz w:val="24"/>
        <w:szCs w:val="24"/>
      </w:rPr>
    </w:lvl>
    <w:lvl w:ilvl="1" w:tplc="04090017">
      <w:start w:val="1"/>
      <w:numFmt w:val="aiueoFullWidth"/>
      <w:lvlText w:val="(%2)"/>
      <w:lvlJc w:val="left"/>
      <w:pPr>
        <w:tabs>
          <w:tab w:val="num" w:pos="104"/>
        </w:tabs>
        <w:ind w:left="104" w:hanging="420"/>
      </w:pPr>
    </w:lvl>
    <w:lvl w:ilvl="2" w:tplc="04090011">
      <w:start w:val="1"/>
      <w:numFmt w:val="decimalEnclosedCircle"/>
      <w:lvlText w:val="%3"/>
      <w:lvlJc w:val="left"/>
      <w:pPr>
        <w:tabs>
          <w:tab w:val="num" w:pos="524"/>
        </w:tabs>
        <w:ind w:left="524" w:hanging="420"/>
      </w:pPr>
    </w:lvl>
    <w:lvl w:ilvl="3" w:tplc="0409000F" w:tentative="1">
      <w:start w:val="1"/>
      <w:numFmt w:val="decimal"/>
      <w:lvlText w:val="%4."/>
      <w:lvlJc w:val="left"/>
      <w:pPr>
        <w:tabs>
          <w:tab w:val="num" w:pos="944"/>
        </w:tabs>
        <w:ind w:left="944" w:hanging="420"/>
      </w:pPr>
    </w:lvl>
    <w:lvl w:ilvl="4" w:tplc="04090017" w:tentative="1">
      <w:start w:val="1"/>
      <w:numFmt w:val="aiueoFullWidth"/>
      <w:lvlText w:val="(%5)"/>
      <w:lvlJc w:val="left"/>
      <w:pPr>
        <w:tabs>
          <w:tab w:val="num" w:pos="1364"/>
        </w:tabs>
        <w:ind w:left="1364" w:hanging="420"/>
      </w:pPr>
    </w:lvl>
    <w:lvl w:ilvl="5" w:tplc="04090011" w:tentative="1">
      <w:start w:val="1"/>
      <w:numFmt w:val="decimalEnclosedCircle"/>
      <w:lvlText w:val="%6"/>
      <w:lvlJc w:val="left"/>
      <w:pPr>
        <w:tabs>
          <w:tab w:val="num" w:pos="1784"/>
        </w:tabs>
        <w:ind w:left="1784" w:hanging="420"/>
      </w:pPr>
    </w:lvl>
    <w:lvl w:ilvl="6" w:tplc="0409000F" w:tentative="1">
      <w:start w:val="1"/>
      <w:numFmt w:val="decimal"/>
      <w:lvlText w:val="%7."/>
      <w:lvlJc w:val="left"/>
      <w:pPr>
        <w:tabs>
          <w:tab w:val="num" w:pos="2204"/>
        </w:tabs>
        <w:ind w:left="2204" w:hanging="420"/>
      </w:pPr>
    </w:lvl>
    <w:lvl w:ilvl="7" w:tplc="04090017" w:tentative="1">
      <w:start w:val="1"/>
      <w:numFmt w:val="aiueoFullWidth"/>
      <w:lvlText w:val="(%8)"/>
      <w:lvlJc w:val="left"/>
      <w:pPr>
        <w:tabs>
          <w:tab w:val="num" w:pos="2624"/>
        </w:tabs>
        <w:ind w:left="2624" w:hanging="420"/>
      </w:pPr>
    </w:lvl>
    <w:lvl w:ilvl="8" w:tplc="04090011" w:tentative="1">
      <w:start w:val="1"/>
      <w:numFmt w:val="decimalEnclosedCircle"/>
      <w:lvlText w:val="%9"/>
      <w:lvlJc w:val="left"/>
      <w:pPr>
        <w:tabs>
          <w:tab w:val="num" w:pos="3044"/>
        </w:tabs>
        <w:ind w:left="3044" w:hanging="420"/>
      </w:pPr>
    </w:lvl>
  </w:abstractNum>
  <w:abstractNum w:abstractNumId="14" w15:restartNumberingAfterBreak="0">
    <w:nsid w:val="4B694998"/>
    <w:multiLevelType w:val="hybridMultilevel"/>
    <w:tmpl w:val="2390B57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6ADD7F9B"/>
    <w:multiLevelType w:val="hybridMultilevel"/>
    <w:tmpl w:val="6CDCD1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A586365"/>
    <w:multiLevelType w:val="hybridMultilevel"/>
    <w:tmpl w:val="43CC7FF4"/>
    <w:lvl w:ilvl="0" w:tplc="5B7E6E24">
      <w:start w:val="1"/>
      <w:numFmt w:val="decimal"/>
      <w:pStyle w:val="IGALLTitle3"/>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7E70511A"/>
    <w:multiLevelType w:val="hybridMultilevel"/>
    <w:tmpl w:val="3828E944"/>
    <w:lvl w:ilvl="0" w:tplc="04070001">
      <w:start w:val="1"/>
      <w:numFmt w:val="bullet"/>
      <w:pStyle w:val="Body"/>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2"/>
  </w:num>
  <w:num w:numId="2">
    <w:abstractNumId w:val="2"/>
  </w:num>
  <w:num w:numId="3">
    <w:abstractNumId w:val="17"/>
  </w:num>
  <w:num w:numId="4">
    <w:abstractNumId w:val="14"/>
  </w:num>
  <w:num w:numId="5">
    <w:abstractNumId w:val="6"/>
  </w:num>
  <w:num w:numId="6">
    <w:abstractNumId w:val="11"/>
  </w:num>
  <w:num w:numId="7">
    <w:abstractNumId w:val="15"/>
  </w:num>
  <w:num w:numId="8">
    <w:abstractNumId w:val="13"/>
  </w:num>
  <w:num w:numId="9">
    <w:abstractNumId w:val="9"/>
  </w:num>
  <w:num w:numId="10">
    <w:abstractNumId w:val="16"/>
  </w:num>
  <w:num w:numId="11">
    <w:abstractNumId w:val="0"/>
  </w:num>
  <w:num w:numId="12">
    <w:abstractNumId w:val="4"/>
  </w:num>
  <w:num w:numId="13">
    <w:abstractNumId w:val="1"/>
  </w:num>
  <w:num w:numId="14">
    <w:abstractNumId w:val="3"/>
  </w:num>
  <w:num w:numId="15">
    <w:abstractNumId w:val="13"/>
  </w:num>
  <w:num w:numId="16">
    <w:abstractNumId w:val="8"/>
  </w:num>
  <w:num w:numId="17">
    <w:abstractNumId w:val="5"/>
  </w:num>
  <w:num w:numId="18">
    <w:abstractNumId w:val="13"/>
  </w:num>
  <w:num w:numId="19">
    <w:abstractNumId w:val="16"/>
  </w:num>
  <w:num w:numId="20">
    <w:abstractNumId w:val="16"/>
  </w:num>
  <w:num w:numId="21">
    <w:abstractNumId w:val="16"/>
  </w:num>
  <w:num w:numId="22">
    <w:abstractNumId w:val="7"/>
  </w:num>
  <w:num w:numId="23">
    <w:abstractNumId w:val="10"/>
  </w:num>
  <w:num w:numId="24">
    <w:abstractNumId w:val="13"/>
  </w:num>
  <w:num w:numId="25">
    <w:abstractNumId w:val="13"/>
  </w:num>
  <w:num w:numId="26">
    <w:abstractNumId w:val="13"/>
  </w:num>
  <w:num w:numId="27">
    <w:abstractNumId w:val="13"/>
  </w:num>
  <w:num w:numId="28">
    <w:abstractNumId w:val="13"/>
  </w:num>
  <w:num w:numId="29">
    <w:abstractNumId w:val="13"/>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proofState w:spelling="clean" w:grammar="clean"/>
  <w:defaultTabStop w:val="709"/>
  <w:hyphenationZone w:val="425"/>
  <w:characterSpacingControl w:val="doNotCompress"/>
  <w:hdrShapeDefaults>
    <o:shapedefaults v:ext="edit" spidmax="8193">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DAC"/>
    <w:rsid w:val="0000598E"/>
    <w:rsid w:val="00005C40"/>
    <w:rsid w:val="00011180"/>
    <w:rsid w:val="00014926"/>
    <w:rsid w:val="00030D6F"/>
    <w:rsid w:val="00031C1C"/>
    <w:rsid w:val="000354F6"/>
    <w:rsid w:val="00036726"/>
    <w:rsid w:val="000370CA"/>
    <w:rsid w:val="00037D9E"/>
    <w:rsid w:val="00042D4D"/>
    <w:rsid w:val="00043E8C"/>
    <w:rsid w:val="00045960"/>
    <w:rsid w:val="000504DC"/>
    <w:rsid w:val="00052BC4"/>
    <w:rsid w:val="00056AC9"/>
    <w:rsid w:val="00057310"/>
    <w:rsid w:val="00060195"/>
    <w:rsid w:val="00070D77"/>
    <w:rsid w:val="000712FB"/>
    <w:rsid w:val="000725D1"/>
    <w:rsid w:val="00073C94"/>
    <w:rsid w:val="000755FA"/>
    <w:rsid w:val="00077D28"/>
    <w:rsid w:val="00077F7D"/>
    <w:rsid w:val="00080D87"/>
    <w:rsid w:val="00081FE6"/>
    <w:rsid w:val="00082B13"/>
    <w:rsid w:val="000861DB"/>
    <w:rsid w:val="00086C78"/>
    <w:rsid w:val="00093E5C"/>
    <w:rsid w:val="00096BD0"/>
    <w:rsid w:val="000A6463"/>
    <w:rsid w:val="000A7554"/>
    <w:rsid w:val="000B43F0"/>
    <w:rsid w:val="000B67E0"/>
    <w:rsid w:val="000B7D3F"/>
    <w:rsid w:val="000C1092"/>
    <w:rsid w:val="000C1F8B"/>
    <w:rsid w:val="000D04B5"/>
    <w:rsid w:val="000D6E17"/>
    <w:rsid w:val="000E04E0"/>
    <w:rsid w:val="000E1DDE"/>
    <w:rsid w:val="000E351B"/>
    <w:rsid w:val="000E7FAE"/>
    <w:rsid w:val="000F1BEB"/>
    <w:rsid w:val="000F23BF"/>
    <w:rsid w:val="000F37D7"/>
    <w:rsid w:val="000F5BEA"/>
    <w:rsid w:val="00106697"/>
    <w:rsid w:val="00106825"/>
    <w:rsid w:val="00107FAC"/>
    <w:rsid w:val="001146FE"/>
    <w:rsid w:val="00115131"/>
    <w:rsid w:val="00117259"/>
    <w:rsid w:val="00120998"/>
    <w:rsid w:val="00121BB3"/>
    <w:rsid w:val="00124C06"/>
    <w:rsid w:val="00126201"/>
    <w:rsid w:val="00130010"/>
    <w:rsid w:val="00135434"/>
    <w:rsid w:val="00135D70"/>
    <w:rsid w:val="00135F76"/>
    <w:rsid w:val="00135F9C"/>
    <w:rsid w:val="001505E5"/>
    <w:rsid w:val="001526E1"/>
    <w:rsid w:val="00154C80"/>
    <w:rsid w:val="001664D7"/>
    <w:rsid w:val="0018139A"/>
    <w:rsid w:val="00181801"/>
    <w:rsid w:val="00181C1B"/>
    <w:rsid w:val="001836F4"/>
    <w:rsid w:val="00187787"/>
    <w:rsid w:val="00192104"/>
    <w:rsid w:val="00195B7F"/>
    <w:rsid w:val="001A0ACB"/>
    <w:rsid w:val="001A5172"/>
    <w:rsid w:val="001B6391"/>
    <w:rsid w:val="001C1CAB"/>
    <w:rsid w:val="001C7FDC"/>
    <w:rsid w:val="001D1BD3"/>
    <w:rsid w:val="001D5247"/>
    <w:rsid w:val="001D6E09"/>
    <w:rsid w:val="001D6E5C"/>
    <w:rsid w:val="001D77AA"/>
    <w:rsid w:val="001E1A7C"/>
    <w:rsid w:val="001E37BA"/>
    <w:rsid w:val="001E56FE"/>
    <w:rsid w:val="001F011A"/>
    <w:rsid w:val="001F21C6"/>
    <w:rsid w:val="002007F5"/>
    <w:rsid w:val="00201315"/>
    <w:rsid w:val="002026F5"/>
    <w:rsid w:val="00207CFF"/>
    <w:rsid w:val="00216683"/>
    <w:rsid w:val="00221638"/>
    <w:rsid w:val="00224626"/>
    <w:rsid w:val="002251FE"/>
    <w:rsid w:val="00244D75"/>
    <w:rsid w:val="00250552"/>
    <w:rsid w:val="0025135E"/>
    <w:rsid w:val="00264525"/>
    <w:rsid w:val="00265081"/>
    <w:rsid w:val="002664C5"/>
    <w:rsid w:val="002669BB"/>
    <w:rsid w:val="00266BEF"/>
    <w:rsid w:val="00271EA8"/>
    <w:rsid w:val="002758E4"/>
    <w:rsid w:val="002804FB"/>
    <w:rsid w:val="002806D9"/>
    <w:rsid w:val="00285448"/>
    <w:rsid w:val="00285668"/>
    <w:rsid w:val="00285E94"/>
    <w:rsid w:val="0029435D"/>
    <w:rsid w:val="002B0E29"/>
    <w:rsid w:val="002B22E1"/>
    <w:rsid w:val="002B2E08"/>
    <w:rsid w:val="002B460D"/>
    <w:rsid w:val="002C03CB"/>
    <w:rsid w:val="002C2C53"/>
    <w:rsid w:val="002C337B"/>
    <w:rsid w:val="002D1716"/>
    <w:rsid w:val="002D1F99"/>
    <w:rsid w:val="002E00CB"/>
    <w:rsid w:val="002E0BAA"/>
    <w:rsid w:val="002E0C0F"/>
    <w:rsid w:val="002E3785"/>
    <w:rsid w:val="002E3E6B"/>
    <w:rsid w:val="002E79C4"/>
    <w:rsid w:val="002F40B3"/>
    <w:rsid w:val="002F58F2"/>
    <w:rsid w:val="002F7FDE"/>
    <w:rsid w:val="00303E6F"/>
    <w:rsid w:val="00306578"/>
    <w:rsid w:val="00306752"/>
    <w:rsid w:val="003120D7"/>
    <w:rsid w:val="003146A6"/>
    <w:rsid w:val="00314991"/>
    <w:rsid w:val="0031683F"/>
    <w:rsid w:val="0031799F"/>
    <w:rsid w:val="0032148C"/>
    <w:rsid w:val="003214D1"/>
    <w:rsid w:val="0032791A"/>
    <w:rsid w:val="00330AFB"/>
    <w:rsid w:val="00333784"/>
    <w:rsid w:val="003339F2"/>
    <w:rsid w:val="00340F4C"/>
    <w:rsid w:val="00341BDE"/>
    <w:rsid w:val="003439FF"/>
    <w:rsid w:val="003453D2"/>
    <w:rsid w:val="00345E0F"/>
    <w:rsid w:val="003462DA"/>
    <w:rsid w:val="00350B36"/>
    <w:rsid w:val="00351789"/>
    <w:rsid w:val="00352A15"/>
    <w:rsid w:val="00353EEA"/>
    <w:rsid w:val="00360B17"/>
    <w:rsid w:val="00365624"/>
    <w:rsid w:val="00365D7A"/>
    <w:rsid w:val="00370279"/>
    <w:rsid w:val="003717BA"/>
    <w:rsid w:val="0037436C"/>
    <w:rsid w:val="003778C3"/>
    <w:rsid w:val="00380F10"/>
    <w:rsid w:val="00381324"/>
    <w:rsid w:val="00383FB8"/>
    <w:rsid w:val="00386D79"/>
    <w:rsid w:val="00391C62"/>
    <w:rsid w:val="003922CC"/>
    <w:rsid w:val="003938CB"/>
    <w:rsid w:val="00397EAB"/>
    <w:rsid w:val="003A0464"/>
    <w:rsid w:val="003A2AC7"/>
    <w:rsid w:val="003A5BA4"/>
    <w:rsid w:val="003A6F42"/>
    <w:rsid w:val="003B27CC"/>
    <w:rsid w:val="003B76D7"/>
    <w:rsid w:val="003C147E"/>
    <w:rsid w:val="003C22AD"/>
    <w:rsid w:val="003C5714"/>
    <w:rsid w:val="003D6959"/>
    <w:rsid w:val="003E2210"/>
    <w:rsid w:val="003E4444"/>
    <w:rsid w:val="003E487E"/>
    <w:rsid w:val="003E4EE4"/>
    <w:rsid w:val="003E7690"/>
    <w:rsid w:val="003F2DD0"/>
    <w:rsid w:val="004050FA"/>
    <w:rsid w:val="00413373"/>
    <w:rsid w:val="00413549"/>
    <w:rsid w:val="00421163"/>
    <w:rsid w:val="0042299D"/>
    <w:rsid w:val="00422F7A"/>
    <w:rsid w:val="0042540B"/>
    <w:rsid w:val="0042566F"/>
    <w:rsid w:val="004277F4"/>
    <w:rsid w:val="00427D4E"/>
    <w:rsid w:val="00430E20"/>
    <w:rsid w:val="00431526"/>
    <w:rsid w:val="00431858"/>
    <w:rsid w:val="00441BDD"/>
    <w:rsid w:val="00442CD1"/>
    <w:rsid w:val="0044325E"/>
    <w:rsid w:val="004439EC"/>
    <w:rsid w:val="00455706"/>
    <w:rsid w:val="004622E1"/>
    <w:rsid w:val="00467431"/>
    <w:rsid w:val="004676E2"/>
    <w:rsid w:val="00470810"/>
    <w:rsid w:val="00476AAD"/>
    <w:rsid w:val="00485017"/>
    <w:rsid w:val="00493AAE"/>
    <w:rsid w:val="00494406"/>
    <w:rsid w:val="00495DE1"/>
    <w:rsid w:val="00497161"/>
    <w:rsid w:val="004B0A87"/>
    <w:rsid w:val="004B4E50"/>
    <w:rsid w:val="004B4E93"/>
    <w:rsid w:val="004B7B74"/>
    <w:rsid w:val="004D0FD0"/>
    <w:rsid w:val="004D6589"/>
    <w:rsid w:val="004E4CA5"/>
    <w:rsid w:val="004E6835"/>
    <w:rsid w:val="004F0BEB"/>
    <w:rsid w:val="004F3FE3"/>
    <w:rsid w:val="0050120C"/>
    <w:rsid w:val="00501271"/>
    <w:rsid w:val="005023C8"/>
    <w:rsid w:val="00502E5E"/>
    <w:rsid w:val="005154D3"/>
    <w:rsid w:val="00533338"/>
    <w:rsid w:val="00533FC8"/>
    <w:rsid w:val="00535F3C"/>
    <w:rsid w:val="00536469"/>
    <w:rsid w:val="0054006A"/>
    <w:rsid w:val="005410FC"/>
    <w:rsid w:val="0054264D"/>
    <w:rsid w:val="00543A64"/>
    <w:rsid w:val="0054540F"/>
    <w:rsid w:val="005465C5"/>
    <w:rsid w:val="005523F5"/>
    <w:rsid w:val="005539BD"/>
    <w:rsid w:val="00554B25"/>
    <w:rsid w:val="00557A54"/>
    <w:rsid w:val="0056669D"/>
    <w:rsid w:val="005829AD"/>
    <w:rsid w:val="00592D1E"/>
    <w:rsid w:val="00595E5B"/>
    <w:rsid w:val="005A38C8"/>
    <w:rsid w:val="005A5BEF"/>
    <w:rsid w:val="005A63DE"/>
    <w:rsid w:val="005B0571"/>
    <w:rsid w:val="005C0D9A"/>
    <w:rsid w:val="005C7C10"/>
    <w:rsid w:val="005D2590"/>
    <w:rsid w:val="005D2BF0"/>
    <w:rsid w:val="005D64FD"/>
    <w:rsid w:val="005E2BBF"/>
    <w:rsid w:val="005E3DAC"/>
    <w:rsid w:val="005E3E40"/>
    <w:rsid w:val="005E7BBC"/>
    <w:rsid w:val="005F7087"/>
    <w:rsid w:val="00602F30"/>
    <w:rsid w:val="0060613C"/>
    <w:rsid w:val="00607E5D"/>
    <w:rsid w:val="00611AAB"/>
    <w:rsid w:val="00614530"/>
    <w:rsid w:val="00617F01"/>
    <w:rsid w:val="00621A49"/>
    <w:rsid w:val="00625C3A"/>
    <w:rsid w:val="00635E39"/>
    <w:rsid w:val="006423B2"/>
    <w:rsid w:val="0064295B"/>
    <w:rsid w:val="00644F30"/>
    <w:rsid w:val="00645799"/>
    <w:rsid w:val="00657241"/>
    <w:rsid w:val="006609AC"/>
    <w:rsid w:val="00661B6F"/>
    <w:rsid w:val="006642DC"/>
    <w:rsid w:val="00665664"/>
    <w:rsid w:val="00667D1F"/>
    <w:rsid w:val="006712B9"/>
    <w:rsid w:val="00676865"/>
    <w:rsid w:val="006773E5"/>
    <w:rsid w:val="0068322E"/>
    <w:rsid w:val="006852EC"/>
    <w:rsid w:val="0069054B"/>
    <w:rsid w:val="006A48D6"/>
    <w:rsid w:val="006A52BC"/>
    <w:rsid w:val="006A6252"/>
    <w:rsid w:val="006A63DA"/>
    <w:rsid w:val="006B2559"/>
    <w:rsid w:val="006B3FDA"/>
    <w:rsid w:val="006D259C"/>
    <w:rsid w:val="006D3DD2"/>
    <w:rsid w:val="006D408F"/>
    <w:rsid w:val="006E3B9F"/>
    <w:rsid w:val="006E5275"/>
    <w:rsid w:val="006E5A99"/>
    <w:rsid w:val="006E61A3"/>
    <w:rsid w:val="006F0418"/>
    <w:rsid w:val="006F1F26"/>
    <w:rsid w:val="006F2595"/>
    <w:rsid w:val="006F36F9"/>
    <w:rsid w:val="006F6A5E"/>
    <w:rsid w:val="006F6FFD"/>
    <w:rsid w:val="007004F8"/>
    <w:rsid w:val="00702352"/>
    <w:rsid w:val="00705F6E"/>
    <w:rsid w:val="00706423"/>
    <w:rsid w:val="007069DC"/>
    <w:rsid w:val="00716F51"/>
    <w:rsid w:val="0071704E"/>
    <w:rsid w:val="0072039E"/>
    <w:rsid w:val="007216DE"/>
    <w:rsid w:val="007261AE"/>
    <w:rsid w:val="00726A6E"/>
    <w:rsid w:val="007274A1"/>
    <w:rsid w:val="007320AB"/>
    <w:rsid w:val="00732374"/>
    <w:rsid w:val="007338FB"/>
    <w:rsid w:val="00734031"/>
    <w:rsid w:val="00735C1F"/>
    <w:rsid w:val="00743D97"/>
    <w:rsid w:val="007457C5"/>
    <w:rsid w:val="0075148C"/>
    <w:rsid w:val="007517F5"/>
    <w:rsid w:val="00751F95"/>
    <w:rsid w:val="00755A2C"/>
    <w:rsid w:val="00755D0D"/>
    <w:rsid w:val="0075743E"/>
    <w:rsid w:val="007655C6"/>
    <w:rsid w:val="00770C07"/>
    <w:rsid w:val="00771BA5"/>
    <w:rsid w:val="00771CF6"/>
    <w:rsid w:val="007737EC"/>
    <w:rsid w:val="00774662"/>
    <w:rsid w:val="00780B79"/>
    <w:rsid w:val="007832EC"/>
    <w:rsid w:val="007A694A"/>
    <w:rsid w:val="007B4EFF"/>
    <w:rsid w:val="007C00E3"/>
    <w:rsid w:val="007C4BB4"/>
    <w:rsid w:val="007C7FAD"/>
    <w:rsid w:val="007D3F3C"/>
    <w:rsid w:val="007D6C85"/>
    <w:rsid w:val="007E69D6"/>
    <w:rsid w:val="007F2E82"/>
    <w:rsid w:val="007F37B1"/>
    <w:rsid w:val="007F4FFE"/>
    <w:rsid w:val="007F69DF"/>
    <w:rsid w:val="00801D93"/>
    <w:rsid w:val="00803275"/>
    <w:rsid w:val="00806E76"/>
    <w:rsid w:val="008072DB"/>
    <w:rsid w:val="00807F7D"/>
    <w:rsid w:val="008124DA"/>
    <w:rsid w:val="008159D7"/>
    <w:rsid w:val="00817BB0"/>
    <w:rsid w:val="00821D36"/>
    <w:rsid w:val="00824C62"/>
    <w:rsid w:val="00833ACA"/>
    <w:rsid w:val="00833F34"/>
    <w:rsid w:val="008449BD"/>
    <w:rsid w:val="0085350D"/>
    <w:rsid w:val="0085492F"/>
    <w:rsid w:val="0085567D"/>
    <w:rsid w:val="00856B34"/>
    <w:rsid w:val="00857E9B"/>
    <w:rsid w:val="008600BC"/>
    <w:rsid w:val="00860927"/>
    <w:rsid w:val="008620E8"/>
    <w:rsid w:val="008627F3"/>
    <w:rsid w:val="00870749"/>
    <w:rsid w:val="008728AA"/>
    <w:rsid w:val="0087396C"/>
    <w:rsid w:val="00876CB6"/>
    <w:rsid w:val="00880842"/>
    <w:rsid w:val="00881D85"/>
    <w:rsid w:val="00885EA2"/>
    <w:rsid w:val="0088629D"/>
    <w:rsid w:val="008902E3"/>
    <w:rsid w:val="00891A22"/>
    <w:rsid w:val="00894E9B"/>
    <w:rsid w:val="0089508A"/>
    <w:rsid w:val="0089601F"/>
    <w:rsid w:val="008A6E23"/>
    <w:rsid w:val="008A75B1"/>
    <w:rsid w:val="008B4179"/>
    <w:rsid w:val="008B4280"/>
    <w:rsid w:val="008B4EC0"/>
    <w:rsid w:val="008C1501"/>
    <w:rsid w:val="008C1FC5"/>
    <w:rsid w:val="008D2605"/>
    <w:rsid w:val="008D2C99"/>
    <w:rsid w:val="008D310C"/>
    <w:rsid w:val="008E01C8"/>
    <w:rsid w:val="008E3FF9"/>
    <w:rsid w:val="008E6E9D"/>
    <w:rsid w:val="008F2DB6"/>
    <w:rsid w:val="008F3F22"/>
    <w:rsid w:val="008F5A4A"/>
    <w:rsid w:val="008F5B41"/>
    <w:rsid w:val="0090191A"/>
    <w:rsid w:val="00901A9E"/>
    <w:rsid w:val="009036CB"/>
    <w:rsid w:val="00906DDC"/>
    <w:rsid w:val="0090703F"/>
    <w:rsid w:val="0091389C"/>
    <w:rsid w:val="00913DFB"/>
    <w:rsid w:val="009140F9"/>
    <w:rsid w:val="00914520"/>
    <w:rsid w:val="00920576"/>
    <w:rsid w:val="00926520"/>
    <w:rsid w:val="00927F14"/>
    <w:rsid w:val="00930153"/>
    <w:rsid w:val="0093183B"/>
    <w:rsid w:val="00940964"/>
    <w:rsid w:val="00941D62"/>
    <w:rsid w:val="00945D57"/>
    <w:rsid w:val="00952F27"/>
    <w:rsid w:val="00953657"/>
    <w:rsid w:val="00954F9D"/>
    <w:rsid w:val="00960F08"/>
    <w:rsid w:val="00961243"/>
    <w:rsid w:val="00971750"/>
    <w:rsid w:val="00976448"/>
    <w:rsid w:val="009806CD"/>
    <w:rsid w:val="009913F1"/>
    <w:rsid w:val="009A135E"/>
    <w:rsid w:val="009A7D9D"/>
    <w:rsid w:val="009B20B4"/>
    <w:rsid w:val="009B509E"/>
    <w:rsid w:val="009B5AA6"/>
    <w:rsid w:val="009B5C19"/>
    <w:rsid w:val="009B71EC"/>
    <w:rsid w:val="009C1B58"/>
    <w:rsid w:val="009C697D"/>
    <w:rsid w:val="009C7CFB"/>
    <w:rsid w:val="009D382F"/>
    <w:rsid w:val="009D537B"/>
    <w:rsid w:val="009E24DF"/>
    <w:rsid w:val="009E474D"/>
    <w:rsid w:val="009F03A5"/>
    <w:rsid w:val="009F324C"/>
    <w:rsid w:val="009F3E60"/>
    <w:rsid w:val="009F3EF9"/>
    <w:rsid w:val="009F46AF"/>
    <w:rsid w:val="00A00288"/>
    <w:rsid w:val="00A0219E"/>
    <w:rsid w:val="00A03877"/>
    <w:rsid w:val="00A04A04"/>
    <w:rsid w:val="00A054C0"/>
    <w:rsid w:val="00A14136"/>
    <w:rsid w:val="00A155DA"/>
    <w:rsid w:val="00A17C47"/>
    <w:rsid w:val="00A20484"/>
    <w:rsid w:val="00A21E7A"/>
    <w:rsid w:val="00A361B2"/>
    <w:rsid w:val="00A40137"/>
    <w:rsid w:val="00A4020E"/>
    <w:rsid w:val="00A43FCD"/>
    <w:rsid w:val="00A47EE3"/>
    <w:rsid w:val="00A55EDF"/>
    <w:rsid w:val="00A57438"/>
    <w:rsid w:val="00A60B32"/>
    <w:rsid w:val="00A6790B"/>
    <w:rsid w:val="00A70605"/>
    <w:rsid w:val="00A747DE"/>
    <w:rsid w:val="00A823C8"/>
    <w:rsid w:val="00A83535"/>
    <w:rsid w:val="00A85706"/>
    <w:rsid w:val="00A86952"/>
    <w:rsid w:val="00A922AD"/>
    <w:rsid w:val="00A92E40"/>
    <w:rsid w:val="00A95551"/>
    <w:rsid w:val="00AA162B"/>
    <w:rsid w:val="00AA46A8"/>
    <w:rsid w:val="00AB4D96"/>
    <w:rsid w:val="00AB515C"/>
    <w:rsid w:val="00AB6C30"/>
    <w:rsid w:val="00AC0351"/>
    <w:rsid w:val="00AC0A58"/>
    <w:rsid w:val="00AC1319"/>
    <w:rsid w:val="00AC26FE"/>
    <w:rsid w:val="00AC5646"/>
    <w:rsid w:val="00AC56EE"/>
    <w:rsid w:val="00AC7FF8"/>
    <w:rsid w:val="00AD78AB"/>
    <w:rsid w:val="00AE00E8"/>
    <w:rsid w:val="00AE1D0D"/>
    <w:rsid w:val="00AE27A5"/>
    <w:rsid w:val="00AE4809"/>
    <w:rsid w:val="00AE4CCD"/>
    <w:rsid w:val="00AF00FF"/>
    <w:rsid w:val="00AF61EB"/>
    <w:rsid w:val="00AF6245"/>
    <w:rsid w:val="00B11790"/>
    <w:rsid w:val="00B118CE"/>
    <w:rsid w:val="00B134BE"/>
    <w:rsid w:val="00B1618C"/>
    <w:rsid w:val="00B16786"/>
    <w:rsid w:val="00B23BAA"/>
    <w:rsid w:val="00B277B5"/>
    <w:rsid w:val="00B31EAA"/>
    <w:rsid w:val="00B3224C"/>
    <w:rsid w:val="00B32771"/>
    <w:rsid w:val="00B338B4"/>
    <w:rsid w:val="00B40B65"/>
    <w:rsid w:val="00B431A9"/>
    <w:rsid w:val="00B463BC"/>
    <w:rsid w:val="00B47666"/>
    <w:rsid w:val="00B525AB"/>
    <w:rsid w:val="00B631F7"/>
    <w:rsid w:val="00B662C8"/>
    <w:rsid w:val="00B73B31"/>
    <w:rsid w:val="00B915B0"/>
    <w:rsid w:val="00B9404E"/>
    <w:rsid w:val="00BB1B18"/>
    <w:rsid w:val="00BB2581"/>
    <w:rsid w:val="00BB5574"/>
    <w:rsid w:val="00BB6379"/>
    <w:rsid w:val="00BB6F5B"/>
    <w:rsid w:val="00BC043B"/>
    <w:rsid w:val="00BC079B"/>
    <w:rsid w:val="00BC09E2"/>
    <w:rsid w:val="00BC684B"/>
    <w:rsid w:val="00BD0D14"/>
    <w:rsid w:val="00BD2DCD"/>
    <w:rsid w:val="00BE3373"/>
    <w:rsid w:val="00BE7819"/>
    <w:rsid w:val="00BE7C96"/>
    <w:rsid w:val="00BF4B7A"/>
    <w:rsid w:val="00BF5895"/>
    <w:rsid w:val="00BF6A76"/>
    <w:rsid w:val="00C030E7"/>
    <w:rsid w:val="00C04CB1"/>
    <w:rsid w:val="00C21AB1"/>
    <w:rsid w:val="00C21B8A"/>
    <w:rsid w:val="00C23068"/>
    <w:rsid w:val="00C34CD2"/>
    <w:rsid w:val="00C37301"/>
    <w:rsid w:val="00C42D5C"/>
    <w:rsid w:val="00C540A9"/>
    <w:rsid w:val="00C60E4F"/>
    <w:rsid w:val="00C61C9C"/>
    <w:rsid w:val="00C638AF"/>
    <w:rsid w:val="00C660FC"/>
    <w:rsid w:val="00C7185D"/>
    <w:rsid w:val="00C7257B"/>
    <w:rsid w:val="00C72886"/>
    <w:rsid w:val="00C732ED"/>
    <w:rsid w:val="00C80820"/>
    <w:rsid w:val="00C821A5"/>
    <w:rsid w:val="00C822C2"/>
    <w:rsid w:val="00C871C5"/>
    <w:rsid w:val="00C901F3"/>
    <w:rsid w:val="00C90342"/>
    <w:rsid w:val="00C905F2"/>
    <w:rsid w:val="00C90EB1"/>
    <w:rsid w:val="00C93B59"/>
    <w:rsid w:val="00C96249"/>
    <w:rsid w:val="00C97AE5"/>
    <w:rsid w:val="00CB20F0"/>
    <w:rsid w:val="00CB7551"/>
    <w:rsid w:val="00CC0F8A"/>
    <w:rsid w:val="00CC13A5"/>
    <w:rsid w:val="00CC5232"/>
    <w:rsid w:val="00CC6E65"/>
    <w:rsid w:val="00CD1BA4"/>
    <w:rsid w:val="00CD57E1"/>
    <w:rsid w:val="00CF0C17"/>
    <w:rsid w:val="00CF2BAE"/>
    <w:rsid w:val="00D005F3"/>
    <w:rsid w:val="00D03189"/>
    <w:rsid w:val="00D05B45"/>
    <w:rsid w:val="00D0677C"/>
    <w:rsid w:val="00D1128A"/>
    <w:rsid w:val="00D11482"/>
    <w:rsid w:val="00D14102"/>
    <w:rsid w:val="00D14349"/>
    <w:rsid w:val="00D17519"/>
    <w:rsid w:val="00D211FC"/>
    <w:rsid w:val="00D22F2D"/>
    <w:rsid w:val="00D24783"/>
    <w:rsid w:val="00D2624A"/>
    <w:rsid w:val="00D27031"/>
    <w:rsid w:val="00D30E4B"/>
    <w:rsid w:val="00D35BA7"/>
    <w:rsid w:val="00D35D56"/>
    <w:rsid w:val="00D41C65"/>
    <w:rsid w:val="00D70050"/>
    <w:rsid w:val="00D74AE7"/>
    <w:rsid w:val="00D751F6"/>
    <w:rsid w:val="00D874EB"/>
    <w:rsid w:val="00D940A7"/>
    <w:rsid w:val="00D9482D"/>
    <w:rsid w:val="00D96738"/>
    <w:rsid w:val="00D97644"/>
    <w:rsid w:val="00DA0AE6"/>
    <w:rsid w:val="00DA13C4"/>
    <w:rsid w:val="00DA486B"/>
    <w:rsid w:val="00DB3561"/>
    <w:rsid w:val="00DB53DD"/>
    <w:rsid w:val="00DC387A"/>
    <w:rsid w:val="00DC50EE"/>
    <w:rsid w:val="00DD3A11"/>
    <w:rsid w:val="00DD6E6E"/>
    <w:rsid w:val="00DE09CC"/>
    <w:rsid w:val="00DE753E"/>
    <w:rsid w:val="00DF0DFB"/>
    <w:rsid w:val="00DF23C4"/>
    <w:rsid w:val="00DF2414"/>
    <w:rsid w:val="00DF3298"/>
    <w:rsid w:val="00DF5704"/>
    <w:rsid w:val="00E0471E"/>
    <w:rsid w:val="00E11781"/>
    <w:rsid w:val="00E14144"/>
    <w:rsid w:val="00E142C6"/>
    <w:rsid w:val="00E154EF"/>
    <w:rsid w:val="00E21674"/>
    <w:rsid w:val="00E2705C"/>
    <w:rsid w:val="00E338EE"/>
    <w:rsid w:val="00E43749"/>
    <w:rsid w:val="00E461D0"/>
    <w:rsid w:val="00E47DAC"/>
    <w:rsid w:val="00E51CD1"/>
    <w:rsid w:val="00E54C52"/>
    <w:rsid w:val="00E56A06"/>
    <w:rsid w:val="00E646FD"/>
    <w:rsid w:val="00E6671F"/>
    <w:rsid w:val="00E677E3"/>
    <w:rsid w:val="00E6789A"/>
    <w:rsid w:val="00E7463F"/>
    <w:rsid w:val="00E75A97"/>
    <w:rsid w:val="00E80966"/>
    <w:rsid w:val="00E86A4A"/>
    <w:rsid w:val="00E92334"/>
    <w:rsid w:val="00E9393A"/>
    <w:rsid w:val="00E946E9"/>
    <w:rsid w:val="00E94B9C"/>
    <w:rsid w:val="00EA3AE5"/>
    <w:rsid w:val="00EA6E45"/>
    <w:rsid w:val="00EA7601"/>
    <w:rsid w:val="00EB315A"/>
    <w:rsid w:val="00EB3793"/>
    <w:rsid w:val="00EB5EA5"/>
    <w:rsid w:val="00EB6DF2"/>
    <w:rsid w:val="00EC70D2"/>
    <w:rsid w:val="00EC745B"/>
    <w:rsid w:val="00ED0052"/>
    <w:rsid w:val="00ED5901"/>
    <w:rsid w:val="00EE1253"/>
    <w:rsid w:val="00EE2EEE"/>
    <w:rsid w:val="00EE43AE"/>
    <w:rsid w:val="00EF0005"/>
    <w:rsid w:val="00EF53ED"/>
    <w:rsid w:val="00F00429"/>
    <w:rsid w:val="00F0042D"/>
    <w:rsid w:val="00F04756"/>
    <w:rsid w:val="00F06DBC"/>
    <w:rsid w:val="00F07EFC"/>
    <w:rsid w:val="00F13A53"/>
    <w:rsid w:val="00F23D00"/>
    <w:rsid w:val="00F25A9B"/>
    <w:rsid w:val="00F27FD9"/>
    <w:rsid w:val="00F3083F"/>
    <w:rsid w:val="00F308AB"/>
    <w:rsid w:val="00F37A40"/>
    <w:rsid w:val="00F44B9A"/>
    <w:rsid w:val="00F45EC0"/>
    <w:rsid w:val="00F509E5"/>
    <w:rsid w:val="00F54965"/>
    <w:rsid w:val="00F659B3"/>
    <w:rsid w:val="00F779A6"/>
    <w:rsid w:val="00F84D4D"/>
    <w:rsid w:val="00F93B4F"/>
    <w:rsid w:val="00F97C87"/>
    <w:rsid w:val="00FA2DE7"/>
    <w:rsid w:val="00FA6123"/>
    <w:rsid w:val="00FB0EDB"/>
    <w:rsid w:val="00FB1866"/>
    <w:rsid w:val="00FB25E1"/>
    <w:rsid w:val="00FB2C27"/>
    <w:rsid w:val="00FC2BED"/>
    <w:rsid w:val="00FC4DC5"/>
    <w:rsid w:val="00FD0F51"/>
    <w:rsid w:val="00FD3D02"/>
    <w:rsid w:val="00FD3F3B"/>
    <w:rsid w:val="00FE1536"/>
    <w:rsid w:val="00FE5401"/>
    <w:rsid w:val="00FE5827"/>
    <w:rsid w:val="00FF4587"/>
    <w:rsid w:val="00FF588D"/>
    <w:rsid w:val="00FF7682"/>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35495A28"/>
  <w15:docId w15:val="{22E4D4C5-DAA6-4863-8D8B-F9C63E64D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B79"/>
    <w:pPr>
      <w:widowControl w:val="0"/>
      <w:suppressAutoHyphens/>
      <w:spacing w:before="120" w:after="120"/>
      <w:jc w:val="both"/>
    </w:pPr>
    <w:rPr>
      <w:rFonts w:ascii="Times New Roman" w:eastAsia="Arial Unicode MS" w:hAnsi="Times New Roman"/>
      <w:kern w:val="24"/>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E3DAC"/>
    <w:rPr>
      <w:kern w:val="1"/>
    </w:rPr>
  </w:style>
  <w:style w:type="character" w:customStyle="1" w:styleId="BodyTextChar">
    <w:name w:val="Body Text Char"/>
    <w:link w:val="BodyText"/>
    <w:rsid w:val="005E3DAC"/>
    <w:rPr>
      <w:rFonts w:ascii="Times New Roman" w:eastAsia="Arial Unicode MS" w:hAnsi="Times New Roman" w:cs="Times New Roman"/>
      <w:kern w:val="1"/>
      <w:sz w:val="24"/>
      <w:szCs w:val="24"/>
      <w:lang w:val="en-US" w:eastAsia="ar-SA"/>
    </w:rPr>
  </w:style>
  <w:style w:type="character" w:styleId="IntenseReference">
    <w:name w:val="Intense Reference"/>
    <w:uiPriority w:val="32"/>
    <w:qFormat/>
    <w:rsid w:val="005E3DAC"/>
    <w:rPr>
      <w:b/>
      <w:bCs/>
      <w:smallCaps/>
      <w:color w:val="C0504D"/>
      <w:spacing w:val="5"/>
      <w:u w:val="single"/>
    </w:rPr>
  </w:style>
  <w:style w:type="paragraph" w:styleId="ListParagraph">
    <w:name w:val="List Paragraph"/>
    <w:basedOn w:val="Normal"/>
    <w:uiPriority w:val="34"/>
    <w:qFormat/>
    <w:rsid w:val="005E3DAC"/>
    <w:pPr>
      <w:ind w:left="720"/>
      <w:contextualSpacing/>
    </w:pPr>
  </w:style>
  <w:style w:type="paragraph" w:customStyle="1" w:styleId="References">
    <w:name w:val="References"/>
    <w:basedOn w:val="Normal"/>
    <w:link w:val="ReferencesCar"/>
    <w:rsid w:val="005E3DAC"/>
    <w:pPr>
      <w:widowControl/>
      <w:suppressAutoHyphens w:val="0"/>
      <w:ind w:left="346" w:hanging="346"/>
    </w:pPr>
    <w:rPr>
      <w:rFonts w:ascii="Arial" w:eastAsia="MS Mincho" w:hAnsi="Arial"/>
      <w:kern w:val="0"/>
      <w:sz w:val="20"/>
      <w:szCs w:val="20"/>
    </w:rPr>
  </w:style>
  <w:style w:type="paragraph" w:customStyle="1" w:styleId="IGALLTitle1">
    <w:name w:val="IGALL Title 1"/>
    <w:basedOn w:val="Normal"/>
    <w:link w:val="IGALLTitle1Car"/>
    <w:qFormat/>
    <w:rsid w:val="00780B79"/>
    <w:rPr>
      <w:b/>
      <w:bCs/>
      <w:lang w:val="en-GB"/>
    </w:rPr>
  </w:style>
  <w:style w:type="paragraph" w:customStyle="1" w:styleId="IGALLTitle2">
    <w:name w:val="IGALL Title 2"/>
    <w:basedOn w:val="Normal"/>
    <w:link w:val="IGALLTitle2Car"/>
    <w:qFormat/>
    <w:rsid w:val="00780B79"/>
    <w:rPr>
      <w:b/>
      <w:bCs/>
      <w:lang w:val="en-GB"/>
    </w:rPr>
  </w:style>
  <w:style w:type="character" w:customStyle="1" w:styleId="IGALLTitle1Car">
    <w:name w:val="IGALL Title 1 Car"/>
    <w:link w:val="IGALLTitle1"/>
    <w:rsid w:val="00780B79"/>
    <w:rPr>
      <w:rFonts w:ascii="Times New Roman" w:eastAsia="Arial Unicode MS" w:hAnsi="Times New Roman" w:cs="Times New Roman"/>
      <w:b/>
      <w:bCs/>
      <w:kern w:val="24"/>
      <w:sz w:val="24"/>
      <w:szCs w:val="24"/>
      <w:lang w:val="en-GB" w:eastAsia="ar-SA"/>
    </w:rPr>
  </w:style>
  <w:style w:type="paragraph" w:customStyle="1" w:styleId="IGALLTitle3">
    <w:name w:val="IGALL Title 3"/>
    <w:basedOn w:val="Normal"/>
    <w:link w:val="IGALLTitle3Car"/>
    <w:qFormat/>
    <w:rsid w:val="003938CB"/>
    <w:pPr>
      <w:numPr>
        <w:numId w:val="10"/>
      </w:numPr>
    </w:pPr>
    <w:rPr>
      <w:b/>
      <w:bCs/>
      <w:lang w:val="en-GB"/>
    </w:rPr>
  </w:style>
  <w:style w:type="character" w:customStyle="1" w:styleId="IGALLTitle2Car">
    <w:name w:val="IGALL Title 2 Car"/>
    <w:link w:val="IGALLTitle2"/>
    <w:rsid w:val="00780B79"/>
    <w:rPr>
      <w:rFonts w:ascii="Times New Roman" w:eastAsia="Arial Unicode MS" w:hAnsi="Times New Roman" w:cs="Times New Roman"/>
      <w:b/>
      <w:bCs/>
      <w:kern w:val="24"/>
      <w:sz w:val="24"/>
      <w:szCs w:val="24"/>
      <w:lang w:val="en-GB" w:eastAsia="ar-SA"/>
    </w:rPr>
  </w:style>
  <w:style w:type="paragraph" w:customStyle="1" w:styleId="IGALLReferencesTitle">
    <w:name w:val="IGALL References Title"/>
    <w:basedOn w:val="Normal"/>
    <w:link w:val="IGALLReferencesTitleCar"/>
    <w:qFormat/>
    <w:rsid w:val="00EB3793"/>
    <w:rPr>
      <w:b/>
      <w:bCs/>
      <w:kern w:val="1"/>
      <w:lang w:val="en-GB"/>
    </w:rPr>
  </w:style>
  <w:style w:type="character" w:customStyle="1" w:styleId="IGALLTitle3Car">
    <w:name w:val="IGALL Title 3 Car"/>
    <w:link w:val="IGALLTitle3"/>
    <w:rsid w:val="003938CB"/>
    <w:rPr>
      <w:rFonts w:ascii="Times New Roman" w:eastAsia="Arial Unicode MS" w:hAnsi="Times New Roman" w:cs="Times New Roman"/>
      <w:b/>
      <w:bCs/>
      <w:kern w:val="24"/>
      <w:sz w:val="24"/>
      <w:szCs w:val="24"/>
      <w:lang w:val="en-GB" w:eastAsia="ar-SA"/>
    </w:rPr>
  </w:style>
  <w:style w:type="paragraph" w:customStyle="1" w:styleId="IGALLReferences">
    <w:name w:val="IGALL References"/>
    <w:basedOn w:val="References"/>
    <w:link w:val="IGALLReferencesCar"/>
    <w:qFormat/>
    <w:rsid w:val="00EB3793"/>
    <w:pPr>
      <w:numPr>
        <w:numId w:val="8"/>
      </w:numPr>
    </w:pPr>
    <w:rPr>
      <w:color w:val="000000"/>
      <w:lang w:eastAsia="ja-JP"/>
    </w:rPr>
  </w:style>
  <w:style w:type="character" w:customStyle="1" w:styleId="IGALLReferencesTitleCar">
    <w:name w:val="IGALL References Title Car"/>
    <w:link w:val="IGALLReferencesTitle"/>
    <w:rsid w:val="00EB3793"/>
    <w:rPr>
      <w:rFonts w:ascii="Times New Roman" w:eastAsia="Arial Unicode MS" w:hAnsi="Times New Roman" w:cs="Times New Roman"/>
      <w:b/>
      <w:bCs/>
      <w:kern w:val="1"/>
      <w:sz w:val="24"/>
      <w:szCs w:val="24"/>
      <w:lang w:val="en-GB" w:eastAsia="ar-SA"/>
    </w:rPr>
  </w:style>
  <w:style w:type="character" w:customStyle="1" w:styleId="ReferencesCar">
    <w:name w:val="References Car"/>
    <w:link w:val="References"/>
    <w:rsid w:val="00EB3793"/>
    <w:rPr>
      <w:rFonts w:ascii="Arial" w:eastAsia="MS Mincho" w:hAnsi="Arial" w:cs="Arial"/>
      <w:szCs w:val="20"/>
      <w:lang w:val="en-US"/>
    </w:rPr>
  </w:style>
  <w:style w:type="character" w:customStyle="1" w:styleId="IGALLReferencesCar">
    <w:name w:val="IGALL References Car"/>
    <w:link w:val="IGALLReferences"/>
    <w:rsid w:val="00EB3793"/>
    <w:rPr>
      <w:rFonts w:ascii="Arial" w:eastAsia="MS Mincho" w:hAnsi="Arial"/>
      <w:color w:val="000000"/>
      <w:lang w:eastAsia="ja-JP"/>
    </w:rPr>
  </w:style>
  <w:style w:type="paragraph" w:customStyle="1" w:styleId="Body">
    <w:name w:val="Body"/>
    <w:basedOn w:val="Normal"/>
    <w:link w:val="BodyChar"/>
    <w:rsid w:val="008C1FC5"/>
    <w:pPr>
      <w:widowControl/>
      <w:numPr>
        <w:numId w:val="3"/>
      </w:numPr>
      <w:suppressAutoHyphens w:val="0"/>
      <w:ind w:left="0" w:firstLine="0"/>
    </w:pPr>
    <w:rPr>
      <w:rFonts w:ascii="Arial" w:eastAsia="MS Mincho" w:hAnsi="Arial"/>
      <w:kern w:val="0"/>
      <w:sz w:val="20"/>
      <w:szCs w:val="20"/>
    </w:rPr>
  </w:style>
  <w:style w:type="character" w:customStyle="1" w:styleId="BodyChar">
    <w:name w:val="Body Char"/>
    <w:link w:val="Body"/>
    <w:locked/>
    <w:rsid w:val="008C1FC5"/>
    <w:rPr>
      <w:rFonts w:ascii="Arial" w:eastAsia="MS Mincho" w:hAnsi="Arial" w:cs="Times New Roman"/>
      <w:szCs w:val="20"/>
      <w:lang w:val="en-US"/>
    </w:rPr>
  </w:style>
  <w:style w:type="character" w:styleId="CommentReference">
    <w:name w:val="annotation reference"/>
    <w:uiPriority w:val="99"/>
    <w:unhideWhenUsed/>
    <w:rsid w:val="008B4179"/>
    <w:rPr>
      <w:sz w:val="16"/>
      <w:szCs w:val="16"/>
    </w:rPr>
  </w:style>
  <w:style w:type="paragraph" w:styleId="CommentText">
    <w:name w:val="annotation text"/>
    <w:basedOn w:val="Normal"/>
    <w:link w:val="CommentTextChar"/>
    <w:uiPriority w:val="99"/>
    <w:unhideWhenUsed/>
    <w:rsid w:val="0089508A"/>
    <w:rPr>
      <w:rFonts w:ascii="Arial" w:hAnsi="Arial"/>
      <w:sz w:val="20"/>
      <w:szCs w:val="20"/>
    </w:rPr>
  </w:style>
  <w:style w:type="character" w:customStyle="1" w:styleId="CommentTextChar">
    <w:name w:val="Comment Text Char"/>
    <w:link w:val="CommentText"/>
    <w:uiPriority w:val="99"/>
    <w:rsid w:val="0089508A"/>
    <w:rPr>
      <w:rFonts w:ascii="Arial" w:eastAsia="Arial Unicode MS" w:hAnsi="Arial" w:cs="Times New Roman"/>
      <w:kern w:val="24"/>
      <w:sz w:val="20"/>
      <w:szCs w:val="20"/>
      <w:lang w:val="en-US" w:eastAsia="ar-SA"/>
    </w:rPr>
  </w:style>
  <w:style w:type="paragraph" w:styleId="CommentSubject">
    <w:name w:val="annotation subject"/>
    <w:basedOn w:val="CommentText"/>
    <w:next w:val="CommentText"/>
    <w:link w:val="CommentSubjectChar"/>
    <w:uiPriority w:val="99"/>
    <w:semiHidden/>
    <w:unhideWhenUsed/>
    <w:rsid w:val="0089508A"/>
    <w:rPr>
      <w:b/>
      <w:bCs/>
    </w:rPr>
  </w:style>
  <w:style w:type="character" w:customStyle="1" w:styleId="CommentSubjectChar">
    <w:name w:val="Comment Subject Char"/>
    <w:link w:val="CommentSubject"/>
    <w:uiPriority w:val="99"/>
    <w:semiHidden/>
    <w:rsid w:val="0089508A"/>
    <w:rPr>
      <w:rFonts w:ascii="Arial" w:eastAsia="Arial Unicode MS" w:hAnsi="Arial" w:cs="Times New Roman"/>
      <w:b/>
      <w:bCs/>
      <w:kern w:val="24"/>
      <w:sz w:val="20"/>
      <w:szCs w:val="20"/>
      <w:lang w:val="en-US" w:eastAsia="ar-SA"/>
    </w:rPr>
  </w:style>
  <w:style w:type="paragraph" w:styleId="BalloonText">
    <w:name w:val="Balloon Text"/>
    <w:basedOn w:val="Normal"/>
    <w:link w:val="BalloonTextChar"/>
    <w:uiPriority w:val="99"/>
    <w:semiHidden/>
    <w:unhideWhenUsed/>
    <w:rsid w:val="0089508A"/>
    <w:rPr>
      <w:rFonts w:ascii="Tahoma" w:hAnsi="Tahoma"/>
      <w:sz w:val="16"/>
      <w:szCs w:val="16"/>
    </w:rPr>
  </w:style>
  <w:style w:type="character" w:customStyle="1" w:styleId="BalloonTextChar">
    <w:name w:val="Balloon Text Char"/>
    <w:link w:val="BalloonText"/>
    <w:uiPriority w:val="99"/>
    <w:semiHidden/>
    <w:rsid w:val="0089508A"/>
    <w:rPr>
      <w:rFonts w:ascii="Tahoma" w:eastAsia="Arial Unicode MS" w:hAnsi="Tahoma" w:cs="Tahoma"/>
      <w:kern w:val="24"/>
      <w:sz w:val="16"/>
      <w:szCs w:val="16"/>
      <w:lang w:val="en-US" w:eastAsia="ar-SA"/>
    </w:rPr>
  </w:style>
  <w:style w:type="paragraph" w:styleId="Header">
    <w:name w:val="header"/>
    <w:basedOn w:val="Normal"/>
    <w:link w:val="HeaderChar"/>
    <w:uiPriority w:val="99"/>
    <w:unhideWhenUsed/>
    <w:rsid w:val="00365D7A"/>
    <w:pPr>
      <w:tabs>
        <w:tab w:val="center" w:pos="4252"/>
        <w:tab w:val="right" w:pos="8504"/>
      </w:tabs>
    </w:pPr>
    <w:rPr>
      <w:rFonts w:ascii="Arial" w:hAnsi="Arial"/>
      <w:sz w:val="20"/>
    </w:rPr>
  </w:style>
  <w:style w:type="character" w:customStyle="1" w:styleId="HeaderChar">
    <w:name w:val="Header Char"/>
    <w:link w:val="Header"/>
    <w:uiPriority w:val="99"/>
    <w:rsid w:val="00365D7A"/>
    <w:rPr>
      <w:rFonts w:ascii="Arial" w:eastAsia="Arial Unicode MS" w:hAnsi="Arial" w:cs="Times New Roman"/>
      <w:kern w:val="24"/>
      <w:szCs w:val="24"/>
      <w:lang w:val="en-US" w:eastAsia="ar-SA"/>
    </w:rPr>
  </w:style>
  <w:style w:type="paragraph" w:styleId="Footer">
    <w:name w:val="footer"/>
    <w:basedOn w:val="Normal"/>
    <w:link w:val="FooterChar"/>
    <w:uiPriority w:val="99"/>
    <w:unhideWhenUsed/>
    <w:rsid w:val="00365D7A"/>
    <w:pPr>
      <w:tabs>
        <w:tab w:val="center" w:pos="4252"/>
        <w:tab w:val="right" w:pos="8504"/>
      </w:tabs>
    </w:pPr>
    <w:rPr>
      <w:rFonts w:ascii="Arial" w:hAnsi="Arial"/>
      <w:sz w:val="20"/>
    </w:rPr>
  </w:style>
  <w:style w:type="character" w:customStyle="1" w:styleId="FooterChar">
    <w:name w:val="Footer Char"/>
    <w:link w:val="Footer"/>
    <w:uiPriority w:val="99"/>
    <w:rsid w:val="00365D7A"/>
    <w:rPr>
      <w:rFonts w:ascii="Arial" w:eastAsia="Arial Unicode MS" w:hAnsi="Arial" w:cs="Times New Roman"/>
      <w:kern w:val="24"/>
      <w:szCs w:val="24"/>
      <w:lang w:val="en-US" w:eastAsia="ar-SA"/>
    </w:rPr>
  </w:style>
  <w:style w:type="paragraph" w:styleId="Revision">
    <w:name w:val="Revision"/>
    <w:hidden/>
    <w:uiPriority w:val="99"/>
    <w:semiHidden/>
    <w:rsid w:val="00AB4D96"/>
    <w:rPr>
      <w:rFonts w:ascii="Times New Roman" w:eastAsia="Arial Unicode MS" w:hAnsi="Times New Roman"/>
      <w:kern w:val="24"/>
      <w:sz w:val="24"/>
      <w:szCs w:val="24"/>
      <w:lang w:eastAsia="ar-SA"/>
    </w:rPr>
  </w:style>
  <w:style w:type="paragraph" w:styleId="FootnoteText">
    <w:name w:val="footnote text"/>
    <w:basedOn w:val="Normal"/>
    <w:link w:val="FootnoteTextChar"/>
    <w:uiPriority w:val="99"/>
    <w:semiHidden/>
    <w:unhideWhenUsed/>
    <w:rsid w:val="00857E9B"/>
    <w:pPr>
      <w:spacing w:before="0" w:after="0"/>
    </w:pPr>
    <w:rPr>
      <w:sz w:val="20"/>
      <w:szCs w:val="20"/>
    </w:rPr>
  </w:style>
  <w:style w:type="character" w:customStyle="1" w:styleId="FootnoteTextChar">
    <w:name w:val="Footnote Text Char"/>
    <w:basedOn w:val="DefaultParagraphFont"/>
    <w:link w:val="FootnoteText"/>
    <w:uiPriority w:val="99"/>
    <w:semiHidden/>
    <w:rsid w:val="00857E9B"/>
    <w:rPr>
      <w:rFonts w:ascii="Times New Roman" w:eastAsia="Arial Unicode MS" w:hAnsi="Times New Roman"/>
      <w:kern w:val="24"/>
      <w:lang w:eastAsia="ar-SA"/>
    </w:rPr>
  </w:style>
  <w:style w:type="character" w:styleId="FootnoteReference">
    <w:name w:val="footnote reference"/>
    <w:basedOn w:val="DefaultParagraphFont"/>
    <w:uiPriority w:val="99"/>
    <w:semiHidden/>
    <w:unhideWhenUsed/>
    <w:rsid w:val="00857E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5" Type="http://schemas.openxmlformats.org/officeDocument/2006/relationships/customXml" Target="../customXml/item5.xml"/><Relationship Id="rId15" Type="http://schemas.openxmlformats.org/officeDocument/2006/relationships/endnotes" Target="endnotes.xml"/><Relationship Id="rId10" Type="http://schemas.openxmlformats.org/officeDocument/2006/relationships/numbering" Target="numbering.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0E438B4174344CA6D9ED031CF9571B" ma:contentTypeVersion="0" ma:contentTypeDescription="Create a new document." ma:contentTypeScope="" ma:versionID="9d50dfbbc61003dcf3dd46d74b2f1fa2">
  <xsd:schema xmlns:xsd="http://www.w3.org/2001/XMLSchema" xmlns:xs="http://www.w3.org/2001/XMLSchema" xmlns:p="http://schemas.microsoft.com/office/2006/metadata/properties" targetNamespace="http://schemas.microsoft.com/office/2006/metadata/properties" ma:root="true" ma:fieldsID="be49189b09f1ade3a025730c41919c3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7A152-B752-449A-BE3E-E27C8A4682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C6F0059-1BAB-4558-A223-6E9B84402189}">
  <ds:schemaRefs>
    <ds:schemaRef ds:uri="http://schemas.openxmlformats.org/officeDocument/2006/bibliography"/>
  </ds:schemaRefs>
</ds:datastoreItem>
</file>

<file path=customXml/itemProps3.xml><?xml version="1.0" encoding="utf-8"?>
<ds:datastoreItem xmlns:ds="http://schemas.openxmlformats.org/officeDocument/2006/customXml" ds:itemID="{6AC1C7FC-CF2B-4CC5-BDD8-F7000B95247B}">
  <ds:schemaRefs>
    <ds:schemaRef ds:uri="http://schemas.openxmlformats.org/officeDocument/2006/bibliography"/>
  </ds:schemaRefs>
</ds:datastoreItem>
</file>

<file path=customXml/itemProps4.xml><?xml version="1.0" encoding="utf-8"?>
<ds:datastoreItem xmlns:ds="http://schemas.openxmlformats.org/officeDocument/2006/customXml" ds:itemID="{394FF177-1DB4-4193-86D0-F0BD9134E4C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4CD1A8F-DA25-4081-A0D3-1DBC9B2F46A1}">
  <ds:schemaRefs>
    <ds:schemaRef ds:uri="http://schemas.microsoft.com/sharepoint/v3/contenttype/forms"/>
  </ds:schemaRefs>
</ds:datastoreItem>
</file>

<file path=customXml/itemProps6.xml><?xml version="1.0" encoding="utf-8"?>
<ds:datastoreItem xmlns:ds="http://schemas.openxmlformats.org/officeDocument/2006/customXml" ds:itemID="{3CF60717-A7E3-4A53-BFE1-E7E46D523E8F}">
  <ds:schemaRefs>
    <ds:schemaRef ds:uri="http://schemas.microsoft.com/office/2006/metadata/customXsn"/>
  </ds:schemaRefs>
</ds:datastoreItem>
</file>

<file path=customXml/itemProps7.xml><?xml version="1.0" encoding="utf-8"?>
<ds:datastoreItem xmlns:ds="http://schemas.openxmlformats.org/officeDocument/2006/customXml" ds:itemID="{F3013928-C78E-4971-B42A-308F3CAA6BE4}">
  <ds:schemaRefs>
    <ds:schemaRef ds:uri="http://schemas.openxmlformats.org/officeDocument/2006/bibliography"/>
  </ds:schemaRefs>
</ds:datastoreItem>
</file>

<file path=customXml/itemProps8.xml><?xml version="1.0" encoding="utf-8"?>
<ds:datastoreItem xmlns:ds="http://schemas.openxmlformats.org/officeDocument/2006/customXml" ds:itemID="{BF545585-799C-4378-87D7-EBA8A8DC50B3}">
  <ds:schemaRefs>
    <ds:schemaRef ds:uri="http://schemas.openxmlformats.org/officeDocument/2006/bibliography"/>
  </ds:schemaRefs>
</ds:datastoreItem>
</file>

<file path=customXml/itemProps9.xml><?xml version="1.0" encoding="utf-8"?>
<ds:datastoreItem xmlns:ds="http://schemas.openxmlformats.org/officeDocument/2006/customXml" ds:itemID="{1844E3F4-1465-4986-A7EB-5064ABE5B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3918</Words>
  <Characters>22338</Characters>
  <Application>Microsoft Office Word</Application>
  <DocSecurity>0</DocSecurity>
  <Lines>186</Lines>
  <Paragraphs>52</Paragraphs>
  <ScaleCrop>false</ScaleCrop>
  <HeadingPairs>
    <vt:vector size="10" baseType="variant">
      <vt:variant>
        <vt:lpstr>Title</vt:lpstr>
      </vt:variant>
      <vt:variant>
        <vt:i4>1</vt:i4>
      </vt:variant>
      <vt:variant>
        <vt:lpstr>Titel</vt:lpstr>
      </vt:variant>
      <vt:variant>
        <vt:i4>1</vt:i4>
      </vt:variant>
      <vt:variant>
        <vt:lpstr>Título</vt:lpstr>
      </vt:variant>
      <vt:variant>
        <vt:i4>1</vt:i4>
      </vt:variant>
      <vt:variant>
        <vt:lpstr>Rubrik</vt:lpstr>
      </vt:variant>
      <vt:variant>
        <vt:i4>1</vt:i4>
      </vt:variant>
      <vt:variant>
        <vt:lpstr>タイトル</vt:lpstr>
      </vt:variant>
      <vt:variant>
        <vt:i4>1</vt:i4>
      </vt:variant>
    </vt:vector>
  </HeadingPairs>
  <TitlesOfParts>
    <vt:vector size="5" baseType="lpstr">
      <vt:lpstr/>
      <vt:lpstr/>
      <vt:lpstr/>
      <vt:lpstr/>
      <vt:lpstr/>
    </vt:vector>
  </TitlesOfParts>
  <Company>IBERDROLA S.A.</Company>
  <LinksUpToDate>false</LinksUpToDate>
  <CharactersWithSpaces>26204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MLM</dc:creator>
  <cp:keywords/>
  <cp:lastModifiedBy>PETOFI, Gabor</cp:lastModifiedBy>
  <cp:revision>4</cp:revision>
  <cp:lastPrinted>2016-11-20T22:30:00Z</cp:lastPrinted>
  <dcterms:created xsi:type="dcterms:W3CDTF">2021-08-13T17:07:00Z</dcterms:created>
  <dcterms:modified xsi:type="dcterms:W3CDTF">2022-01-20T07:24:00Z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0x0101000D0E438B4174344CA6D9ED031CF9571B</vt:lpwstr>
  </property>
</Properties>
</file>